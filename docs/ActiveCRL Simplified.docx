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6FE8A" w14:textId="522817FE" w:rsidR="007C268A" w:rsidRDefault="00707C09" w:rsidP="00707C09">
      <w:pPr>
        <w:pStyle w:val="Title"/>
        <w:jc w:val="center"/>
      </w:pPr>
      <w:r>
        <w:t>ActiveCRL</w:t>
      </w:r>
      <w:r w:rsidR="006F5E58">
        <w:t xml:space="preserve"> Simplified</w:t>
      </w:r>
    </w:p>
    <w:p w14:paraId="63CC600B" w14:textId="2D29B644" w:rsidR="00707C09" w:rsidRDefault="00707C09" w:rsidP="00271F39">
      <w:pPr>
        <w:pStyle w:val="Heading1"/>
      </w:pPr>
      <w:r>
        <w:t>Introduction</w:t>
      </w:r>
    </w:p>
    <w:p w14:paraId="34421AD5" w14:textId="71C1006F" w:rsidR="00707C09" w:rsidRDefault="00707C09" w:rsidP="00707C09">
      <w:r>
        <w:t xml:space="preserve">This document explores in minute detail the thinking behind the CRL representations. It assumes that the reader has some familiarity with the CRL concepts (which can be found </w:t>
      </w:r>
      <w:hyperlink r:id="rId8" w:history="1">
        <w:r w:rsidRPr="00707C09">
          <w:rPr>
            <w:rStyle w:val="Hyperlink"/>
          </w:rPr>
          <w:t>here</w:t>
        </w:r>
      </w:hyperlink>
      <w:r>
        <w:t>).</w:t>
      </w:r>
      <w:r w:rsidR="00B7456A">
        <w:t xml:space="preserve"> The purpose of the discussion is to explore the pros and cons of various representational alternatives</w:t>
      </w:r>
      <w:r w:rsidR="007A1757">
        <w:t xml:space="preserve"> including the nomenclature being used</w:t>
      </w:r>
      <w:r w:rsidR="00CD290E">
        <w:t>, ultimately arriving at the simplest possible structure for ActiveCRL.</w:t>
      </w:r>
    </w:p>
    <w:p w14:paraId="2E90FBBE" w14:textId="0348929A" w:rsidR="001A31C6" w:rsidRDefault="001A31C6" w:rsidP="00707C09">
      <w:r>
        <w:t xml:space="preserve">Philosophically, the objective of this exercise is to create a </w:t>
      </w:r>
      <w:r w:rsidR="00821EC2">
        <w:t>minimalist</w:t>
      </w:r>
      <w:r>
        <w:t xml:space="preserve"> model that provides the ability to represent anything that can be written down – particularly in a digital computer.</w:t>
      </w:r>
      <w:r w:rsidR="002C1717">
        <w:t xml:space="preserve"> It is believed that the present implementation is not minimalist.</w:t>
      </w:r>
    </w:p>
    <w:p w14:paraId="101F152A" w14:textId="0150F213" w:rsidR="00B0573C" w:rsidRDefault="00B0573C" w:rsidP="00707C09">
      <w:pPr>
        <w:pStyle w:val="Heading1"/>
      </w:pPr>
      <w:r>
        <w:t>Concept Representation Language (CRL)</w:t>
      </w:r>
      <w:r w:rsidR="008327B7">
        <w:t xml:space="preserve"> Core</w:t>
      </w:r>
    </w:p>
    <w:p w14:paraId="4FC1DF84" w14:textId="566C344B" w:rsidR="00707C09" w:rsidRDefault="00707C09" w:rsidP="00B0573C">
      <w:pPr>
        <w:pStyle w:val="Heading2"/>
      </w:pPr>
      <w:r>
        <w:t>Element</w:t>
      </w:r>
    </w:p>
    <w:p w14:paraId="72BD9EAD" w14:textId="5CBAF989" w:rsidR="00707C09" w:rsidRDefault="00707C09" w:rsidP="00707C09">
      <w:r>
        <w:t xml:space="preserve">An Element is intended to </w:t>
      </w:r>
      <w:r w:rsidR="00B7456A">
        <w:t>represent</w:t>
      </w:r>
      <w:r>
        <w:t xml:space="preserve"> a concept. </w:t>
      </w:r>
      <w:r w:rsidR="00B7456A">
        <w:t xml:space="preserve">The concept is identified with the </w:t>
      </w:r>
      <w:proofErr w:type="spellStart"/>
      <w:r w:rsidR="00B7456A">
        <w:t>conceptID</w:t>
      </w:r>
      <w:proofErr w:type="spellEnd"/>
      <w:r w:rsidR="007A1757">
        <w:rPr>
          <w:rStyle w:val="FootnoteReference"/>
        </w:rPr>
        <w:footnoteReference w:id="1"/>
      </w:r>
      <w:r w:rsidR="00B7456A">
        <w:t xml:space="preserve"> attribute.</w:t>
      </w:r>
      <w:r w:rsidR="007A1757">
        <w:t xml:space="preserve"> This value is an immutable universal identifier for the concept and may never be altered.</w:t>
      </w:r>
      <w:r w:rsidR="007A1757">
        <w:rPr>
          <w:rStyle w:val="FootnoteReference"/>
        </w:rPr>
        <w:footnoteReference w:id="2"/>
      </w:r>
    </w:p>
    <w:p w14:paraId="3FE545A8" w14:textId="1902B43C" w:rsidR="00584AAB" w:rsidRDefault="00CD290E" w:rsidP="00584AAB">
      <w:pPr>
        <w:keepNext/>
      </w:pPr>
      <w:r>
        <w:rPr>
          <w:noProof/>
        </w:rPr>
        <w:drawing>
          <wp:inline distT="0" distB="0" distL="0" distR="0" wp14:anchorId="7EE157A7" wp14:editId="1AF84D4B">
            <wp:extent cx="1362722" cy="1211308"/>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98139" cy="1242789"/>
                    </a:xfrm>
                    <a:prstGeom prst="rect">
                      <a:avLst/>
                    </a:prstGeom>
                  </pic:spPr>
                </pic:pic>
              </a:graphicData>
            </a:graphic>
          </wp:inline>
        </w:drawing>
      </w:r>
    </w:p>
    <w:p w14:paraId="370E4313" w14:textId="0F5F3409" w:rsidR="00584AAB" w:rsidRDefault="00584AAB" w:rsidP="00271F3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Element </w:t>
      </w:r>
      <w:proofErr w:type="spellStart"/>
      <w:r>
        <w:t>Abstracti</w:t>
      </w:r>
      <w:r w:rsidR="00271F39">
        <w:t>Figure</w:t>
      </w:r>
      <w:proofErr w:type="spellEnd"/>
      <w:r w:rsidR="00271F39">
        <w:t xml:space="preserv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on</w:t>
      </w:r>
    </w:p>
    <w:p w14:paraId="21D5D307" w14:textId="62251AB1" w:rsidR="00584AAB" w:rsidRDefault="00B7456A" w:rsidP="00707C09">
      <w:r>
        <w:t>Each concept can be a part of another concept</w:t>
      </w:r>
      <w:r w:rsidR="00584AAB">
        <w:t xml:space="preserve"> - </w:t>
      </w:r>
      <w:r>
        <w:t xml:space="preserve">this is the “black diamond” </w:t>
      </w:r>
      <w:r w:rsidR="00584AAB">
        <w:t xml:space="preserve">UML Composite shown in </w:t>
      </w:r>
      <w:r w:rsidR="00584AAB">
        <w:fldChar w:fldCharType="begin"/>
      </w:r>
      <w:r w:rsidR="00584AAB">
        <w:instrText xml:space="preserve"> REF _Ref525570497 \h </w:instrText>
      </w:r>
      <w:r w:rsidR="00584AAB">
        <w:fldChar w:fldCharType="separate"/>
      </w:r>
      <w:r w:rsidR="00271F39">
        <w:t xml:space="preserve">Figure </w:t>
      </w:r>
      <w:r w:rsidR="00271F39">
        <w:rPr>
          <w:noProof/>
        </w:rPr>
        <w:t>2</w:t>
      </w:r>
      <w:r w:rsidR="00271F39">
        <w:noBreakHyphen/>
      </w:r>
      <w:r w:rsidR="00271F39">
        <w:rPr>
          <w:noProof/>
        </w:rPr>
        <w:t>3</w:t>
      </w:r>
      <w:r w:rsidR="00584AAB">
        <w:fldChar w:fldCharType="end"/>
      </w:r>
      <w:r w:rsidR="00584AAB">
        <w:t xml:space="preserve">. The concept to which the part concept belongs is terms the </w:t>
      </w:r>
      <w:proofErr w:type="spellStart"/>
      <w:r w:rsidR="00584AAB">
        <w:t>owningConcept</w:t>
      </w:r>
      <w:proofErr w:type="spellEnd"/>
      <w:r w:rsidR="00584AAB">
        <w:t xml:space="preserve">. </w:t>
      </w:r>
    </w:p>
    <w:p w14:paraId="13E486B9" w14:textId="66C98022" w:rsidR="00584AAB" w:rsidRDefault="003E2E98" w:rsidP="00584AAB">
      <w:pPr>
        <w:keepNext/>
      </w:pPr>
      <w:r>
        <w:rPr>
          <w:noProof/>
        </w:rPr>
        <w:drawing>
          <wp:inline distT="0" distB="0" distL="0" distR="0" wp14:anchorId="531D252C" wp14:editId="49E9401F">
            <wp:extent cx="2157328" cy="10879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81871" cy="1100313"/>
                    </a:xfrm>
                    <a:prstGeom prst="rect">
                      <a:avLst/>
                    </a:prstGeom>
                  </pic:spPr>
                </pic:pic>
              </a:graphicData>
            </a:graphic>
          </wp:inline>
        </w:drawing>
      </w:r>
    </w:p>
    <w:p w14:paraId="411121E0" w14:textId="50A5B4E8" w:rsidR="00584AAB" w:rsidRDefault="00584AAB" w:rsidP="00584AAB">
      <w:pPr>
        <w:pStyle w:val="Caption"/>
      </w:pPr>
      <w:bookmarkStart w:id="0" w:name="_Ref52557049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0"/>
      <w:r>
        <w:t>: Ownership Abstraction</w:t>
      </w:r>
    </w:p>
    <w:p w14:paraId="323BA996" w14:textId="3BF17BC9" w:rsidR="00B7456A" w:rsidRDefault="00584AAB" w:rsidP="00707C09">
      <w:r>
        <w:t xml:space="preserve"> A concrete data structure for representing this relationship is shown in </w:t>
      </w:r>
      <w:r>
        <w:fldChar w:fldCharType="begin"/>
      </w:r>
      <w:r>
        <w:instrText xml:space="preserve"> REF _Ref525570825 \h </w:instrText>
      </w:r>
      <w:r>
        <w:fldChar w:fldCharType="separate"/>
      </w:r>
      <w:r w:rsidR="00271F39">
        <w:t xml:space="preserve">Figure </w:t>
      </w:r>
      <w:r w:rsidR="00271F39">
        <w:rPr>
          <w:noProof/>
        </w:rPr>
        <w:t>2</w:t>
      </w:r>
      <w:r w:rsidR="00271F39">
        <w:noBreakHyphen/>
      </w:r>
      <w:r w:rsidR="00271F39">
        <w:rPr>
          <w:noProof/>
        </w:rPr>
        <w:t>4</w:t>
      </w:r>
      <w:r>
        <w:fldChar w:fldCharType="end"/>
      </w:r>
      <w:r>
        <w:t xml:space="preserve">. Note that from the data structure </w:t>
      </w:r>
      <w:r w:rsidR="002001DB">
        <w:t>it is clear that the Element can only be owned by one concept. This value is allowed to be null: a concept does not have to be part of another concept.</w:t>
      </w:r>
    </w:p>
    <w:p w14:paraId="2F19562E" w14:textId="127F0EAB" w:rsidR="00584AAB" w:rsidRDefault="00CD290E" w:rsidP="00584AAB">
      <w:pPr>
        <w:keepNext/>
      </w:pPr>
      <w:r>
        <w:rPr>
          <w:noProof/>
        </w:rPr>
        <w:lastRenderedPageBreak/>
        <w:drawing>
          <wp:inline distT="0" distB="0" distL="0" distR="0" wp14:anchorId="049ED0CB" wp14:editId="51F91113">
            <wp:extent cx="1573481" cy="1043094"/>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92897" cy="1055965"/>
                    </a:xfrm>
                    <a:prstGeom prst="rect">
                      <a:avLst/>
                    </a:prstGeom>
                  </pic:spPr>
                </pic:pic>
              </a:graphicData>
            </a:graphic>
          </wp:inline>
        </w:drawing>
      </w:r>
      <w:r w:rsidR="00E43AC7">
        <w:rPr>
          <w:noProof/>
        </w:rPr>
        <w:t xml:space="preserve"> </w:t>
      </w:r>
    </w:p>
    <w:p w14:paraId="65963D70" w14:textId="38177A00" w:rsidR="00584AAB" w:rsidRDefault="00584AAB" w:rsidP="00584AAB">
      <w:pPr>
        <w:pStyle w:val="Caption"/>
      </w:pPr>
      <w:bookmarkStart w:id="1" w:name="_Ref52557082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
      <w:r>
        <w:t>: Element Data Structure</w:t>
      </w:r>
    </w:p>
    <w:p w14:paraId="780BD0FD" w14:textId="3C6ABF7C" w:rsidR="002D6934" w:rsidRDefault="002D6934" w:rsidP="00B0573C">
      <w:pPr>
        <w:pStyle w:val="Heading2"/>
      </w:pPr>
      <w:r>
        <w:t>Reference</w:t>
      </w:r>
    </w:p>
    <w:p w14:paraId="6640BB8E" w14:textId="6FB5AC48" w:rsidR="002D6934" w:rsidRDefault="002D6934" w:rsidP="002D6934">
      <w:r>
        <w:t>Sometimes the concept being represented is not a new concept at all, but rather a reference to an existing concept (</w:t>
      </w:r>
      <w:r>
        <w:fldChar w:fldCharType="begin"/>
      </w:r>
      <w:r>
        <w:instrText xml:space="preserve"> REF _Ref525714587 \h </w:instrText>
      </w:r>
      <w:r>
        <w:fldChar w:fldCharType="separate"/>
      </w:r>
      <w:r w:rsidR="00271F39">
        <w:t xml:space="preserve">Figure </w:t>
      </w:r>
      <w:r w:rsidR="00271F39">
        <w:rPr>
          <w:noProof/>
        </w:rPr>
        <w:t>2</w:t>
      </w:r>
      <w:r w:rsidR="00271F39">
        <w:noBreakHyphen/>
      </w:r>
      <w:r w:rsidR="00271F39">
        <w:rPr>
          <w:noProof/>
        </w:rPr>
        <w:t>5</w:t>
      </w:r>
      <w:r>
        <w:fldChar w:fldCharType="end"/>
      </w:r>
      <w:r>
        <w:t>). The Reference is a refinement</w:t>
      </w:r>
      <w:r w:rsidR="00B0573C">
        <w:t xml:space="preserve"> (this concept will be discussed shortly)</w:t>
      </w:r>
      <w:r>
        <w:t xml:space="preserve"> of Element with an attribute </w:t>
      </w:r>
      <w:proofErr w:type="spellStart"/>
      <w:r>
        <w:t>referencedConceptID</w:t>
      </w:r>
      <w:proofErr w:type="spellEnd"/>
      <w:r w:rsidR="002C1717">
        <w:rPr>
          <w:rStyle w:val="FootnoteReference"/>
        </w:rPr>
        <w:footnoteReference w:id="3"/>
      </w:r>
      <w:r>
        <w:t xml:space="preserve"> that identifies the concept being referenced.</w:t>
      </w:r>
    </w:p>
    <w:p w14:paraId="3821522D" w14:textId="6DD632DD" w:rsidR="002D6934" w:rsidRDefault="00E43AC7" w:rsidP="002D6934">
      <w:pPr>
        <w:keepNext/>
      </w:pPr>
      <w:r>
        <w:rPr>
          <w:noProof/>
        </w:rPr>
        <w:t xml:space="preserve"> </w:t>
      </w:r>
      <w:r w:rsidR="003E2E98">
        <w:rPr>
          <w:noProof/>
        </w:rPr>
        <w:drawing>
          <wp:inline distT="0" distB="0" distL="0" distR="0" wp14:anchorId="1F5CC4FF" wp14:editId="4A526028">
            <wp:extent cx="2307967" cy="230194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5441" cy="2319369"/>
                    </a:xfrm>
                    <a:prstGeom prst="rect">
                      <a:avLst/>
                    </a:prstGeom>
                  </pic:spPr>
                </pic:pic>
              </a:graphicData>
            </a:graphic>
          </wp:inline>
        </w:drawing>
      </w:r>
    </w:p>
    <w:p w14:paraId="4DD1C194" w14:textId="729F3544" w:rsidR="002D6934" w:rsidRDefault="002D6934" w:rsidP="002D6934">
      <w:pPr>
        <w:pStyle w:val="Caption"/>
      </w:pPr>
      <w:bookmarkStart w:id="2" w:name="_Ref52571458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2"/>
      <w:r>
        <w:t xml:space="preserve">: Reference </w:t>
      </w:r>
      <w:r w:rsidR="003E2E98">
        <w:t>Abstraction</w:t>
      </w:r>
    </w:p>
    <w:p w14:paraId="01EBBC3D" w14:textId="21E52AC6" w:rsidR="003E2E98" w:rsidRDefault="003E2E98" w:rsidP="003E2E98">
      <w:r>
        <w:t xml:space="preserve">The data structure for representing a reference is shown in </w:t>
      </w:r>
    </w:p>
    <w:p w14:paraId="416B5A68" w14:textId="77777777" w:rsidR="003E2E98" w:rsidRDefault="003E2E98" w:rsidP="003E2E98">
      <w:pPr>
        <w:keepNext/>
      </w:pPr>
      <w:r>
        <w:rPr>
          <w:noProof/>
        </w:rPr>
        <w:drawing>
          <wp:inline distT="0" distB="0" distL="0" distR="0" wp14:anchorId="36F61C3B" wp14:editId="71527330">
            <wp:extent cx="1511841" cy="186442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27920" cy="1884255"/>
                    </a:xfrm>
                    <a:prstGeom prst="rect">
                      <a:avLst/>
                    </a:prstGeom>
                  </pic:spPr>
                </pic:pic>
              </a:graphicData>
            </a:graphic>
          </wp:inline>
        </w:drawing>
      </w:r>
    </w:p>
    <w:p w14:paraId="6FA6B196" w14:textId="665647F9" w:rsidR="003E2E98" w:rsidRPr="003E2E98" w:rsidRDefault="003E2E98" w:rsidP="003E2E9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r>
        <w:t>: Reference Data Structure</w:t>
      </w:r>
    </w:p>
    <w:p w14:paraId="33C45388" w14:textId="5D200CF5" w:rsidR="002C1717" w:rsidRPr="002C1717" w:rsidRDefault="002C1717" w:rsidP="002C1717">
      <w:r>
        <w:lastRenderedPageBreak/>
        <w:t xml:space="preserve">In the present implementation there are refinements of the Reference concept differing in the kind of thing they reference: Element, </w:t>
      </w:r>
      <w:proofErr w:type="spellStart"/>
      <w:r>
        <w:t>BaseElement</w:t>
      </w:r>
      <w:proofErr w:type="spellEnd"/>
      <w:r>
        <w:t xml:space="preserve">, Literal, Pointer, etc. It is conjectured that these refinements are not necessary, particularly because the </w:t>
      </w:r>
      <w:proofErr w:type="spellStart"/>
      <w:r>
        <w:t>BaseElement</w:t>
      </w:r>
      <w:proofErr w:type="spellEnd"/>
      <w:r>
        <w:t xml:space="preserve"> and the Value branch of the type hierarchy do not exist in this simplified model.</w:t>
      </w:r>
    </w:p>
    <w:p w14:paraId="69B41D11" w14:textId="5C16F6ED" w:rsidR="00DF1E1F" w:rsidRDefault="003C65C7" w:rsidP="00B0573C">
      <w:pPr>
        <w:pStyle w:val="Heading2"/>
      </w:pPr>
      <w:r>
        <w:t>Literal</w:t>
      </w:r>
      <w:r w:rsidR="00EC4135">
        <w:t xml:space="preserve"> (Value Holders)</w:t>
      </w:r>
    </w:p>
    <w:p w14:paraId="028FAC98" w14:textId="77777777" w:rsidR="002D6934" w:rsidRDefault="003C65C7" w:rsidP="003C65C7">
      <w:r>
        <w:t xml:space="preserve">The concepts represented by Elements are </w:t>
      </w:r>
      <w:r w:rsidR="002D6934">
        <w:t xml:space="preserve">largely </w:t>
      </w:r>
      <w:r>
        <w:t xml:space="preserve">abstractions, identified only by the </w:t>
      </w:r>
      <w:proofErr w:type="spellStart"/>
      <w:r>
        <w:t>conceptID</w:t>
      </w:r>
      <w:proofErr w:type="spellEnd"/>
      <w:r>
        <w:t>. While theoretically anything could be identified in such a manner, from a practical perspective sometimes the concept we want to represent is a symbol</w:t>
      </w:r>
      <w:r w:rsidR="002D6934">
        <w:t xml:space="preserve"> or string of symbols</w:t>
      </w:r>
      <w:r>
        <w:t xml:space="preserve">. Such a </w:t>
      </w:r>
      <w:r w:rsidR="002D6934">
        <w:t>string</w:t>
      </w:r>
      <w:r>
        <w:t xml:space="preserve"> could, indeed, be identified with a </w:t>
      </w:r>
      <w:proofErr w:type="spellStart"/>
      <w:r>
        <w:t>conceptID</w:t>
      </w:r>
      <w:proofErr w:type="spellEnd"/>
      <w:r>
        <w:t xml:space="preserve">, but that still leaves us with the problem of representing the </w:t>
      </w:r>
      <w:r w:rsidR="002D6934">
        <w:t xml:space="preserve">structure of the string itself and the set of symbols it comprises. </w:t>
      </w:r>
    </w:p>
    <w:p w14:paraId="098DAD68" w14:textId="2AA7FEDD" w:rsidR="001A31C6" w:rsidRDefault="002D6934" w:rsidP="003C65C7">
      <w:r>
        <w:t xml:space="preserve">Modeling the structure of strings </w:t>
      </w:r>
      <w:r w:rsidR="003C65C7">
        <w:t>would require modeling symbols as concepts</w:t>
      </w:r>
      <w:r w:rsidR="001A31C6">
        <w:t>. This, of course, has been done many times: ASCII, EBCDIC, UTF-8, UTF-16, and UTF-32 are some common examples in which the “code” serves as the identifier and the relationship between the code and the symbol is given in graphical form. Fonts even add another dimension to this, providing an assortment of graphical variations for representing each character. Some fonts, such as Wingdings, provide graphical symbols that are unrelated to the normal character code meanings simply as a means of introducing new symbols.</w:t>
      </w:r>
    </w:p>
    <w:p w14:paraId="44E7093B" w14:textId="2EAF6397" w:rsidR="003C65C7" w:rsidRDefault="001A31C6" w:rsidP="003C65C7">
      <w:r>
        <w:t xml:space="preserve">While one might want to model these symbol </w:t>
      </w:r>
      <w:r w:rsidR="00B0573C">
        <w:t xml:space="preserve">and strings comprised of these symbols </w:t>
      </w:r>
      <w:r>
        <w:t xml:space="preserve">in ActiveCRL, </w:t>
      </w:r>
      <w:r w:rsidR="00EC4135">
        <w:t xml:space="preserve">we choose not to make </w:t>
      </w:r>
      <w:r w:rsidR="00B0573C">
        <w:t>strings and their modeling</w:t>
      </w:r>
      <w:r w:rsidR="00EC4135">
        <w:t xml:space="preserve"> part of the core </w:t>
      </w:r>
      <w:r w:rsidR="00B0573C">
        <w:t xml:space="preserve">ActiveCRL </w:t>
      </w:r>
      <w:r w:rsidR="00EC4135">
        <w:t xml:space="preserve">model. Instead, we introduce the concept of a Literal </w:t>
      </w:r>
      <w:r w:rsidR="00B0573C">
        <w:t>v</w:t>
      </w:r>
      <w:r w:rsidR="00EC4135">
        <w:t xml:space="preserve">alue </w:t>
      </w:r>
      <w:r w:rsidR="00B0573C">
        <w:t>h</w:t>
      </w:r>
      <w:r w:rsidR="00EC4135">
        <w:t>older, which we shall simply call a Literal</w:t>
      </w:r>
      <w:r w:rsidR="0030435F">
        <w:t xml:space="preserve"> (</w:t>
      </w:r>
      <w:r w:rsidR="004A72B2">
        <w:fldChar w:fldCharType="begin"/>
      </w:r>
      <w:r w:rsidR="004A72B2">
        <w:instrText xml:space="preserve"> REF _Ref527035162 \h </w:instrText>
      </w:r>
      <w:r w:rsidR="004A72B2">
        <w:fldChar w:fldCharType="separate"/>
      </w:r>
      <w:r w:rsidR="00271F39">
        <w:t xml:space="preserve">Figure </w:t>
      </w:r>
      <w:r w:rsidR="00271F39">
        <w:rPr>
          <w:noProof/>
        </w:rPr>
        <w:t>2</w:t>
      </w:r>
      <w:r w:rsidR="00271F39">
        <w:noBreakHyphen/>
      </w:r>
      <w:r w:rsidR="00271F39">
        <w:rPr>
          <w:noProof/>
        </w:rPr>
        <w:t>7</w:t>
      </w:r>
      <w:r w:rsidR="004A72B2">
        <w:fldChar w:fldCharType="end"/>
      </w:r>
      <w:r w:rsidR="0039281A">
        <w:t xml:space="preserve">, </w:t>
      </w:r>
      <w:r w:rsidR="0039281A">
        <w:fldChar w:fldCharType="begin"/>
      </w:r>
      <w:r w:rsidR="0039281A">
        <w:instrText xml:space="preserve"> REF _Ref525634907 \h </w:instrText>
      </w:r>
      <w:r w:rsidR="0039281A">
        <w:fldChar w:fldCharType="separate"/>
      </w:r>
      <w:r w:rsidR="00271F39">
        <w:t xml:space="preserve">Figure </w:t>
      </w:r>
      <w:r w:rsidR="00271F39">
        <w:rPr>
          <w:noProof/>
        </w:rPr>
        <w:t>2</w:t>
      </w:r>
      <w:r w:rsidR="00271F39">
        <w:noBreakHyphen/>
      </w:r>
      <w:r w:rsidR="00271F39">
        <w:rPr>
          <w:noProof/>
        </w:rPr>
        <w:t>8</w:t>
      </w:r>
      <w:r w:rsidR="0039281A">
        <w:fldChar w:fldCharType="end"/>
      </w:r>
      <w:r w:rsidR="0030435F">
        <w:t>)</w:t>
      </w:r>
      <w:r w:rsidR="00EC4135">
        <w:t xml:space="preserve">. </w:t>
      </w:r>
      <w:r w:rsidR="002D6934">
        <w:t xml:space="preserve"> The Literal is a refinement of Element</w:t>
      </w:r>
      <w:r w:rsidR="002C1717">
        <w:rPr>
          <w:rStyle w:val="FootnoteReference"/>
        </w:rPr>
        <w:footnoteReference w:id="4"/>
      </w:r>
      <w:r w:rsidR="002D6934">
        <w:t xml:space="preserve"> and has an attribute </w:t>
      </w:r>
      <w:proofErr w:type="spellStart"/>
      <w:r w:rsidR="002D6934">
        <w:t>literalValue</w:t>
      </w:r>
      <w:proofErr w:type="spellEnd"/>
      <w:r w:rsidR="002D6934">
        <w:t xml:space="preserve"> to hold a string of literals. The actual encoding to be used is an implementation design decision.</w:t>
      </w:r>
    </w:p>
    <w:p w14:paraId="74CAF810" w14:textId="0CCA2230" w:rsidR="0039281A" w:rsidRDefault="0039281A" w:rsidP="0039281A">
      <w:pPr>
        <w:keepNext/>
      </w:pPr>
      <w:r>
        <w:rPr>
          <w:noProof/>
        </w:rPr>
        <w:drawing>
          <wp:inline distT="0" distB="0" distL="0" distR="0" wp14:anchorId="4D1848B0" wp14:editId="3BB09A31">
            <wp:extent cx="1746889" cy="1751610"/>
            <wp:effectExtent l="0" t="0" r="571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58918" cy="1763672"/>
                    </a:xfrm>
                    <a:prstGeom prst="rect">
                      <a:avLst/>
                    </a:prstGeom>
                  </pic:spPr>
                </pic:pic>
              </a:graphicData>
            </a:graphic>
          </wp:inline>
        </w:drawing>
      </w:r>
    </w:p>
    <w:p w14:paraId="4997B00C" w14:textId="071C97CC" w:rsidR="00B47849" w:rsidRDefault="0039281A" w:rsidP="0039281A">
      <w:pPr>
        <w:pStyle w:val="Caption"/>
      </w:pPr>
      <w:bookmarkStart w:id="3" w:name="_Ref5270351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3"/>
      <w:r>
        <w:t>: Literal Abstraction</w:t>
      </w:r>
    </w:p>
    <w:p w14:paraId="42C54826" w14:textId="241F3BFC" w:rsidR="0030435F" w:rsidRDefault="00E43AC7" w:rsidP="0030435F">
      <w:pPr>
        <w:keepNext/>
      </w:pPr>
      <w:r>
        <w:rPr>
          <w:noProof/>
        </w:rPr>
        <w:lastRenderedPageBreak/>
        <w:t xml:space="preserve"> </w:t>
      </w:r>
      <w:r w:rsidR="0039281A">
        <w:rPr>
          <w:noProof/>
        </w:rPr>
        <w:drawing>
          <wp:inline distT="0" distB="0" distL="0" distR="0" wp14:anchorId="5D938185" wp14:editId="74DF5CF2">
            <wp:extent cx="1383476" cy="165809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92480" cy="1668890"/>
                    </a:xfrm>
                    <a:prstGeom prst="rect">
                      <a:avLst/>
                    </a:prstGeom>
                  </pic:spPr>
                </pic:pic>
              </a:graphicData>
            </a:graphic>
          </wp:inline>
        </w:drawing>
      </w:r>
    </w:p>
    <w:p w14:paraId="36B2237B" w14:textId="7F7E5023" w:rsidR="00EC4135" w:rsidRPr="003C65C7" w:rsidRDefault="0030435F" w:rsidP="0030435F">
      <w:pPr>
        <w:pStyle w:val="Caption"/>
      </w:pPr>
      <w:bookmarkStart w:id="4" w:name="_Ref52563490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4"/>
      <w:r>
        <w:t>: Literal Data Structure</w:t>
      </w:r>
    </w:p>
    <w:p w14:paraId="7B4FBB10" w14:textId="32DBC6B8" w:rsidR="002001DB" w:rsidRDefault="00B0573C" w:rsidP="005E09F8">
      <w:pPr>
        <w:pStyle w:val="Heading2"/>
      </w:pPr>
      <w:r>
        <w:t>Refinement</w:t>
      </w:r>
    </w:p>
    <w:p w14:paraId="618C8967" w14:textId="260FEAE2" w:rsidR="00B0573C" w:rsidRDefault="00B0573C" w:rsidP="002001DB">
      <w:r>
        <w:t>Refinement is a binary directed association between concepts in which one of the concepts is identified as an abstract concept and another is identified as a refined variation of the abstract concept. This subsumes the UML notions of Generalization and Instantiation.</w:t>
      </w:r>
      <w:r w:rsidR="008327B7">
        <w:t xml:space="preserve"> The </w:t>
      </w:r>
      <w:r w:rsidR="00947999">
        <w:t xml:space="preserve">abstract representation of refinement is shown in </w:t>
      </w:r>
      <w:r w:rsidR="00947999">
        <w:fldChar w:fldCharType="begin"/>
      </w:r>
      <w:r w:rsidR="00947999">
        <w:instrText xml:space="preserve"> REF _Ref527035580 \h </w:instrText>
      </w:r>
      <w:r w:rsidR="00947999">
        <w:fldChar w:fldCharType="separate"/>
      </w:r>
      <w:r w:rsidR="00271F39">
        <w:t xml:space="preserve">Figure </w:t>
      </w:r>
      <w:r w:rsidR="00271F39">
        <w:rPr>
          <w:noProof/>
        </w:rPr>
        <w:t>2</w:t>
      </w:r>
      <w:r w:rsidR="00271F39">
        <w:noBreakHyphen/>
      </w:r>
      <w:r w:rsidR="00271F39">
        <w:rPr>
          <w:noProof/>
        </w:rPr>
        <w:t>9</w:t>
      </w:r>
      <w:r w:rsidR="00947999">
        <w:fldChar w:fldCharType="end"/>
      </w:r>
      <w:r w:rsidR="00947999">
        <w:t xml:space="preserve">, and the data structure </w:t>
      </w:r>
      <w:r w:rsidR="008327B7">
        <w:t xml:space="preserve">refinement is shown in </w:t>
      </w:r>
      <w:r w:rsidR="008327B7">
        <w:fldChar w:fldCharType="begin"/>
      </w:r>
      <w:r w:rsidR="008327B7">
        <w:instrText xml:space="preserve"> REF _Ref525715780 \h </w:instrText>
      </w:r>
      <w:r w:rsidR="008327B7">
        <w:fldChar w:fldCharType="separate"/>
      </w:r>
      <w:r w:rsidR="00271F39">
        <w:t xml:space="preserve">Figure </w:t>
      </w:r>
      <w:r w:rsidR="00271F39">
        <w:rPr>
          <w:noProof/>
        </w:rPr>
        <w:t>2</w:t>
      </w:r>
      <w:r w:rsidR="00271F39">
        <w:noBreakHyphen/>
      </w:r>
      <w:r w:rsidR="00271F39">
        <w:rPr>
          <w:noProof/>
        </w:rPr>
        <w:t>10</w:t>
      </w:r>
      <w:r w:rsidR="008327B7">
        <w:fldChar w:fldCharType="end"/>
      </w:r>
      <w:r w:rsidR="008327B7">
        <w:t>.</w:t>
      </w:r>
    </w:p>
    <w:p w14:paraId="1EDA1494" w14:textId="77777777" w:rsidR="00947999" w:rsidRDefault="00947999" w:rsidP="00947999">
      <w:pPr>
        <w:keepNext/>
      </w:pPr>
      <w:r>
        <w:rPr>
          <w:noProof/>
        </w:rPr>
        <w:drawing>
          <wp:inline distT="0" distB="0" distL="0" distR="0" wp14:anchorId="732FE67E" wp14:editId="54704C14">
            <wp:extent cx="2569367" cy="2185060"/>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1441" cy="2212337"/>
                    </a:xfrm>
                    <a:prstGeom prst="rect">
                      <a:avLst/>
                    </a:prstGeom>
                  </pic:spPr>
                </pic:pic>
              </a:graphicData>
            </a:graphic>
          </wp:inline>
        </w:drawing>
      </w:r>
    </w:p>
    <w:p w14:paraId="53658436" w14:textId="0E37DA0D" w:rsidR="00947999" w:rsidRDefault="00947999" w:rsidP="00947999">
      <w:pPr>
        <w:pStyle w:val="Caption"/>
      </w:pPr>
      <w:bookmarkStart w:id="5" w:name="_Ref5270355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9</w:t>
      </w:r>
      <w:r w:rsidR="003C7A4B">
        <w:rPr>
          <w:noProof/>
        </w:rPr>
        <w:fldChar w:fldCharType="end"/>
      </w:r>
      <w:bookmarkEnd w:id="5"/>
      <w:r>
        <w:t>: Refinement Abstraction</w:t>
      </w:r>
    </w:p>
    <w:p w14:paraId="57DB11E5" w14:textId="03708C93" w:rsidR="008327B7" w:rsidRDefault="00E43AC7" w:rsidP="008327B7">
      <w:pPr>
        <w:keepNext/>
      </w:pPr>
      <w:r>
        <w:rPr>
          <w:noProof/>
        </w:rPr>
        <w:t xml:space="preserve"> </w:t>
      </w:r>
      <w:r w:rsidR="00947999">
        <w:rPr>
          <w:noProof/>
        </w:rPr>
        <w:drawing>
          <wp:inline distT="0" distB="0" distL="0" distR="0" wp14:anchorId="0962FE1E" wp14:editId="6B1B208E">
            <wp:extent cx="1627238" cy="2131621"/>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44175" cy="2153808"/>
                    </a:xfrm>
                    <a:prstGeom prst="rect">
                      <a:avLst/>
                    </a:prstGeom>
                  </pic:spPr>
                </pic:pic>
              </a:graphicData>
            </a:graphic>
          </wp:inline>
        </w:drawing>
      </w:r>
    </w:p>
    <w:p w14:paraId="34D827FC" w14:textId="0643CDDD" w:rsidR="008327B7" w:rsidRDefault="008327B7" w:rsidP="008327B7">
      <w:pPr>
        <w:pStyle w:val="Caption"/>
      </w:pPr>
      <w:bookmarkStart w:id="6" w:name="_Ref525715780"/>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10</w:t>
      </w:r>
      <w:r w:rsidR="003C7A4B">
        <w:rPr>
          <w:noProof/>
        </w:rPr>
        <w:fldChar w:fldCharType="end"/>
      </w:r>
      <w:bookmarkEnd w:id="6"/>
      <w:r>
        <w:t>: Refinement Data Structure</w:t>
      </w:r>
    </w:p>
    <w:p w14:paraId="4BB373FF" w14:textId="2445FC35" w:rsidR="008327B7" w:rsidRDefault="008327B7" w:rsidP="008327B7">
      <w:pPr>
        <w:pStyle w:val="Heading2"/>
      </w:pPr>
      <w:r>
        <w:lastRenderedPageBreak/>
        <w:t xml:space="preserve">Full </w:t>
      </w:r>
      <w:r w:rsidR="005E09F8">
        <w:t xml:space="preserve">CRL </w:t>
      </w:r>
      <w:r>
        <w:t>Core</w:t>
      </w:r>
    </w:p>
    <w:p w14:paraId="053C9959" w14:textId="6C20FF18" w:rsidR="008327B7" w:rsidRDefault="008327B7" w:rsidP="008327B7">
      <w:r>
        <w:t>The full CRL core model is shown in</w:t>
      </w:r>
      <w:r w:rsidR="001A4A4E">
        <w:t xml:space="preserve"> </w:t>
      </w:r>
      <w:r w:rsidR="001A4A4E">
        <w:fldChar w:fldCharType="begin"/>
      </w:r>
      <w:r w:rsidR="001A4A4E">
        <w:instrText xml:space="preserve"> REF _Ref527036169 \h </w:instrText>
      </w:r>
      <w:r w:rsidR="001A4A4E">
        <w:fldChar w:fldCharType="separate"/>
      </w:r>
      <w:r w:rsidR="00271F39">
        <w:t xml:space="preserve">Figure </w:t>
      </w:r>
      <w:r w:rsidR="00271F39">
        <w:rPr>
          <w:noProof/>
        </w:rPr>
        <w:t>2</w:t>
      </w:r>
      <w:r w:rsidR="00271F39">
        <w:noBreakHyphen/>
      </w:r>
      <w:r w:rsidR="00271F39">
        <w:rPr>
          <w:noProof/>
        </w:rPr>
        <w:t>11</w:t>
      </w:r>
      <w:r w:rsidR="001A4A4E">
        <w:fldChar w:fldCharType="end"/>
      </w:r>
      <w:r w:rsidR="001A4A4E">
        <w:t xml:space="preserve"> and</w:t>
      </w:r>
      <w:r>
        <w:t xml:space="preserve"> </w:t>
      </w:r>
      <w:r w:rsidR="002C1717">
        <w:fldChar w:fldCharType="begin"/>
      </w:r>
      <w:r w:rsidR="002C1717">
        <w:instrText xml:space="preserve"> REF _Ref525719267 \h </w:instrText>
      </w:r>
      <w:r w:rsidR="002C1717">
        <w:fldChar w:fldCharType="separate"/>
      </w:r>
      <w:r w:rsidR="00271F39">
        <w:t xml:space="preserve">Figure </w:t>
      </w:r>
      <w:r w:rsidR="00271F39">
        <w:rPr>
          <w:noProof/>
        </w:rPr>
        <w:t>2</w:t>
      </w:r>
      <w:r w:rsidR="00271F39">
        <w:noBreakHyphen/>
      </w:r>
      <w:r w:rsidR="00271F39">
        <w:rPr>
          <w:noProof/>
        </w:rPr>
        <w:t>12</w:t>
      </w:r>
      <w:r w:rsidR="002C1717">
        <w:fldChar w:fldCharType="end"/>
      </w:r>
      <w:r w:rsidR="002C1717">
        <w:t xml:space="preserve">. </w:t>
      </w:r>
      <w:r w:rsidR="001A4A4E">
        <w:rPr>
          <w:rStyle w:val="FootnoteReference"/>
        </w:rPr>
        <w:footnoteReference w:id="5"/>
      </w:r>
    </w:p>
    <w:p w14:paraId="0D57F792" w14:textId="77777777" w:rsidR="00947999" w:rsidRDefault="00947999" w:rsidP="00947999">
      <w:pPr>
        <w:keepNext/>
      </w:pPr>
      <w:r>
        <w:rPr>
          <w:noProof/>
        </w:rPr>
        <w:drawing>
          <wp:inline distT="0" distB="0" distL="0" distR="0" wp14:anchorId="5D17EDEE" wp14:editId="5F34C0E7">
            <wp:extent cx="3829839" cy="233350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62847" cy="2353612"/>
                    </a:xfrm>
                    <a:prstGeom prst="rect">
                      <a:avLst/>
                    </a:prstGeom>
                  </pic:spPr>
                </pic:pic>
              </a:graphicData>
            </a:graphic>
          </wp:inline>
        </w:drawing>
      </w:r>
    </w:p>
    <w:p w14:paraId="20DB3617" w14:textId="368EF3E9" w:rsidR="007E79C3" w:rsidRPr="008327B7" w:rsidRDefault="00947999" w:rsidP="00947999">
      <w:pPr>
        <w:pStyle w:val="Caption"/>
      </w:pPr>
      <w:bookmarkStart w:id="7" w:name="_Ref52703616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11</w:t>
      </w:r>
      <w:r w:rsidR="003C7A4B">
        <w:rPr>
          <w:noProof/>
        </w:rPr>
        <w:fldChar w:fldCharType="end"/>
      </w:r>
      <w:bookmarkEnd w:id="7"/>
      <w:r>
        <w:t>: Full Core Model Abstraction</w:t>
      </w:r>
    </w:p>
    <w:p w14:paraId="7F529A21" w14:textId="56690D0B" w:rsidR="008327B7" w:rsidRDefault="00E43AC7" w:rsidP="008327B7">
      <w:pPr>
        <w:keepNext/>
      </w:pPr>
      <w:r>
        <w:rPr>
          <w:noProof/>
        </w:rPr>
        <w:drawing>
          <wp:inline distT="0" distB="0" distL="0" distR="0" wp14:anchorId="1B4FBC99" wp14:editId="6A4080C3">
            <wp:extent cx="2901845" cy="1558191"/>
            <wp:effectExtent l="0" t="0" r="0"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43652" cy="1580640"/>
                    </a:xfrm>
                    <a:prstGeom prst="rect">
                      <a:avLst/>
                    </a:prstGeom>
                  </pic:spPr>
                </pic:pic>
              </a:graphicData>
            </a:graphic>
          </wp:inline>
        </w:drawing>
      </w:r>
      <w:r>
        <w:rPr>
          <w:noProof/>
        </w:rPr>
        <w:t xml:space="preserve"> </w:t>
      </w:r>
    </w:p>
    <w:p w14:paraId="1EEFEF35" w14:textId="64495E9A" w:rsidR="008327B7" w:rsidRDefault="008327B7" w:rsidP="008327B7">
      <w:pPr>
        <w:pStyle w:val="Caption"/>
      </w:pPr>
      <w:bookmarkStart w:id="8" w:name="_Ref525719267"/>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2</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12</w:t>
      </w:r>
      <w:r w:rsidR="003C7A4B">
        <w:rPr>
          <w:noProof/>
        </w:rPr>
        <w:fldChar w:fldCharType="end"/>
      </w:r>
      <w:bookmarkEnd w:id="8"/>
      <w:r>
        <w:t>: Full CRL Core Model</w:t>
      </w:r>
      <w:r w:rsidR="00947999">
        <w:t xml:space="preserve"> Data Structures</w:t>
      </w:r>
    </w:p>
    <w:p w14:paraId="092321F1" w14:textId="77777777" w:rsidR="00F3609F" w:rsidRDefault="00F3609F" w:rsidP="00F3609F">
      <w:pPr>
        <w:pStyle w:val="Heading1"/>
      </w:pPr>
      <w:r>
        <w:t>CRL Convenience Features</w:t>
      </w:r>
    </w:p>
    <w:p w14:paraId="23D9D8F8" w14:textId="17A844FC" w:rsidR="00F3609F" w:rsidRDefault="00F3609F" w:rsidP="00F3609F">
      <w:r>
        <w:t xml:space="preserve">While identifiers may provide an unambiguous way to identify a concept, they are not expressive in human terms. In this section we describe </w:t>
      </w:r>
      <w:r w:rsidR="007552C8">
        <w:t xml:space="preserve">three additional Element attributes: URI, </w:t>
      </w:r>
      <w:r>
        <w:t>label, definition.</w:t>
      </w:r>
    </w:p>
    <w:p w14:paraId="057ABE8B" w14:textId="53D2493D" w:rsidR="007552C8" w:rsidRDefault="00901EEF" w:rsidP="007552C8">
      <w:pPr>
        <w:keepNext/>
      </w:pPr>
      <w:r>
        <w:rPr>
          <w:noProof/>
        </w:rPr>
        <w:lastRenderedPageBreak/>
        <w:drawing>
          <wp:inline distT="0" distB="0" distL="0" distR="0" wp14:anchorId="4AF7A42E" wp14:editId="19624A03">
            <wp:extent cx="2476190" cy="22000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76190" cy="2200000"/>
                    </a:xfrm>
                    <a:prstGeom prst="rect">
                      <a:avLst/>
                    </a:prstGeom>
                  </pic:spPr>
                </pic:pic>
              </a:graphicData>
            </a:graphic>
          </wp:inline>
        </w:drawing>
      </w:r>
    </w:p>
    <w:p w14:paraId="77656155" w14:textId="38068A30" w:rsidR="00F3609F" w:rsidRDefault="007552C8" w:rsidP="007C10B1">
      <w:pPr>
        <w:pStyle w:val="Caption"/>
      </w:pPr>
      <w:bookmarkStart w:id="9" w:name="_Ref525807995"/>
      <w:r>
        <w:t xml:space="preserve">Figure </w:t>
      </w:r>
      <w:r>
        <w:rPr>
          <w:noProof/>
        </w:rPr>
        <w:fldChar w:fldCharType="begin"/>
      </w:r>
      <w:r>
        <w:rPr>
          <w:noProof/>
        </w:rPr>
        <w:instrText xml:space="preserve"> STYLEREF 1 \s </w:instrText>
      </w:r>
      <w:r>
        <w:rPr>
          <w:noProof/>
        </w:rPr>
        <w:fldChar w:fldCharType="separate"/>
      </w:r>
      <w:r>
        <w:rPr>
          <w:noProof/>
        </w:rPr>
        <w:t>3</w:t>
      </w:r>
      <w:r>
        <w:rPr>
          <w:noProof/>
        </w:rPr>
        <w:fldChar w:fldCharType="end"/>
      </w:r>
      <w:r>
        <w:noBreakHyphen/>
      </w:r>
      <w:r>
        <w:rPr>
          <w:noProof/>
        </w:rPr>
        <w:fldChar w:fldCharType="begin"/>
      </w:r>
      <w:r>
        <w:rPr>
          <w:noProof/>
        </w:rPr>
        <w:instrText xml:space="preserve"> SEQ Figure \* ARABIC \s 1 </w:instrText>
      </w:r>
      <w:r>
        <w:rPr>
          <w:noProof/>
        </w:rPr>
        <w:fldChar w:fldCharType="separate"/>
      </w:r>
      <w:r>
        <w:rPr>
          <w:noProof/>
        </w:rPr>
        <w:t>4</w:t>
      </w:r>
      <w:r>
        <w:rPr>
          <w:noProof/>
        </w:rPr>
        <w:fldChar w:fldCharType="end"/>
      </w:r>
      <w:bookmarkEnd w:id="9"/>
      <w:r>
        <w:t xml:space="preserve">: Element with </w:t>
      </w:r>
      <w:r w:rsidR="00901EEF">
        <w:t>Convenience</w:t>
      </w:r>
      <w:r>
        <w:t xml:space="preserve"> Attributes</w:t>
      </w:r>
    </w:p>
    <w:p w14:paraId="332B0146" w14:textId="52EC51DF" w:rsidR="007C10B1" w:rsidRDefault="007C10B1" w:rsidP="00F3609F">
      <w:r>
        <w:t xml:space="preserve">A label provides a human-readable term for the concept. This should not be confused with the richer notion of a name: concepts can have many names (perhaps in different languages). In CRL, the idea of Name would be modeled as an explicit concept and </w:t>
      </w:r>
      <w:r w:rsidR="00F81EF5">
        <w:t>the relationship between the Name concept and the Element would be modeled explicitly as well.</w:t>
      </w:r>
    </w:p>
    <w:p w14:paraId="36B4CE1D" w14:textId="58DB8AAD" w:rsidR="00F81EF5" w:rsidRDefault="00F81EF5" w:rsidP="00F3609F">
      <w:r>
        <w:t xml:space="preserve">The definition provides a human-readable description of the concept. </w:t>
      </w:r>
    </w:p>
    <w:p w14:paraId="4C331677" w14:textId="6DF034EB" w:rsidR="007552C8" w:rsidRDefault="007552C8" w:rsidP="00F3609F">
      <w:r>
        <w:t>A URI provides a means of associating a separate, fixed, and meaningful identifier with a concept.</w:t>
      </w:r>
    </w:p>
    <w:p w14:paraId="725DF2A7" w14:textId="256C617D" w:rsidR="00E35132" w:rsidRDefault="00E35132" w:rsidP="00E35132">
      <w:r>
        <w:t>All core concepts are assigned URLs as follows:</w:t>
      </w:r>
    </w:p>
    <w:p w14:paraId="49E4B121" w14:textId="2A12E427" w:rsidR="00E35132" w:rsidRDefault="007552C8" w:rsidP="007552C8">
      <w:pPr>
        <w:ind w:left="576"/>
      </w:pPr>
      <w:proofErr w:type="spellStart"/>
      <w:r>
        <w:t>CoreConceptSpace</w:t>
      </w:r>
      <w:proofErr w:type="spellEnd"/>
      <w:r>
        <w:t xml:space="preserve">: </w:t>
      </w:r>
      <w:hyperlink r:id="rId21" w:history="1">
        <w:r w:rsidRPr="00224AC4">
          <w:rPr>
            <w:rStyle w:val="Hyperlink"/>
          </w:rPr>
          <w:t>https://activeCrl.com/core/CoreConceptSpace</w:t>
        </w:r>
      </w:hyperlink>
      <w:r>
        <w:rPr>
          <w:rStyle w:val="Hyperlink"/>
        </w:rPr>
        <w:br/>
      </w:r>
      <w:r w:rsidR="00E35132">
        <w:t xml:space="preserve">Element: </w:t>
      </w:r>
      <w:hyperlink r:id="rId22" w:history="1">
        <w:r w:rsidR="00DE58AD" w:rsidRPr="00F6245D">
          <w:rPr>
            <w:rStyle w:val="Hyperlink"/>
          </w:rPr>
          <w:t>https://activeCrl.com/core/Element</w:t>
        </w:r>
      </w:hyperlink>
      <w:r w:rsidR="00E35132">
        <w:br/>
        <w:t xml:space="preserve">Literal: </w:t>
      </w:r>
      <w:hyperlink r:id="rId23" w:history="1">
        <w:r w:rsidR="00E35132" w:rsidRPr="00F6245D">
          <w:rPr>
            <w:rStyle w:val="Hyperlink"/>
          </w:rPr>
          <w:t>https://activeCrl</w:t>
        </w:r>
        <w:r w:rsidR="00DE58AD" w:rsidRPr="00DE58AD">
          <w:rPr>
            <w:rStyle w:val="Hyperlink"/>
          </w:rPr>
          <w:t xml:space="preserve">.com </w:t>
        </w:r>
        <w:r w:rsidR="00E35132" w:rsidRPr="00F6245D">
          <w:rPr>
            <w:rStyle w:val="Hyperlink"/>
          </w:rPr>
          <w:t>/core/Literal</w:t>
        </w:r>
      </w:hyperlink>
      <w:r w:rsidR="00E35132">
        <w:br/>
        <w:t xml:space="preserve">Reference: </w:t>
      </w:r>
      <w:hyperlink r:id="rId24" w:history="1">
        <w:r w:rsidR="00E35132" w:rsidRPr="00F6245D">
          <w:rPr>
            <w:rStyle w:val="Hyperlink"/>
          </w:rPr>
          <w:t>https://activeCrl</w:t>
        </w:r>
        <w:r w:rsidR="00DE58AD" w:rsidRPr="00DE58AD">
          <w:rPr>
            <w:rStyle w:val="Hyperlink"/>
          </w:rPr>
          <w:t xml:space="preserve">.com </w:t>
        </w:r>
        <w:r w:rsidR="00E35132" w:rsidRPr="00F6245D">
          <w:rPr>
            <w:rStyle w:val="Hyperlink"/>
          </w:rPr>
          <w:t>/core/Reference</w:t>
        </w:r>
      </w:hyperlink>
      <w:r w:rsidR="00E35132">
        <w:br/>
        <w:t xml:space="preserve">Refinement: </w:t>
      </w:r>
      <w:hyperlink r:id="rId25" w:history="1">
        <w:r w:rsidR="00E35132" w:rsidRPr="00F6245D">
          <w:rPr>
            <w:rStyle w:val="Hyperlink"/>
          </w:rPr>
          <w:t>https://activeCrl</w:t>
        </w:r>
        <w:r w:rsidR="00DE58AD" w:rsidRPr="00DE58AD">
          <w:rPr>
            <w:rStyle w:val="Hyperlink"/>
          </w:rPr>
          <w:t xml:space="preserve">.com </w:t>
        </w:r>
        <w:r w:rsidR="00E35132" w:rsidRPr="00F6245D">
          <w:rPr>
            <w:rStyle w:val="Hyperlink"/>
          </w:rPr>
          <w:t>/core/Refinement</w:t>
        </w:r>
      </w:hyperlink>
    </w:p>
    <w:p w14:paraId="55857A30" w14:textId="45C22527" w:rsidR="001F255F" w:rsidRDefault="005E09F8" w:rsidP="001F255F">
      <w:pPr>
        <w:pStyle w:val="Heading1"/>
      </w:pPr>
      <w:r>
        <w:t>ActiveCRL</w:t>
      </w:r>
    </w:p>
    <w:p w14:paraId="04F07129" w14:textId="232B771E" w:rsidR="004426A1" w:rsidRDefault="00272517" w:rsidP="005E09F8">
      <w:pPr>
        <w:pStyle w:val="Heading2"/>
      </w:pPr>
      <w:r>
        <w:t>Data Structures</w:t>
      </w:r>
    </w:p>
    <w:p w14:paraId="3BE22D31" w14:textId="31F9C5A7" w:rsidR="00272517" w:rsidRDefault="00272517" w:rsidP="00272517">
      <w:r>
        <w:t>ActiveCRL adds the ability</w:t>
      </w:r>
      <w:r w:rsidR="00E7492F">
        <w:t xml:space="preserve"> to dynamically modify data structures and </w:t>
      </w:r>
      <w:r>
        <w:t xml:space="preserve">for Elements to represent functions that respond to </w:t>
      </w:r>
      <w:r w:rsidR="00E7492F">
        <w:t xml:space="preserve">those </w:t>
      </w:r>
      <w:r>
        <w:t xml:space="preserve">changes. </w:t>
      </w:r>
      <w:r w:rsidR="006A7754">
        <w:t xml:space="preserve">Several attributes are added to support this. One is the </w:t>
      </w:r>
      <w:proofErr w:type="spellStart"/>
      <w:r w:rsidR="006A7754">
        <w:t>readOnly</w:t>
      </w:r>
      <w:proofErr w:type="spellEnd"/>
      <w:r w:rsidR="006A7754">
        <w:t xml:space="preserve"> attribute. Another is the </w:t>
      </w:r>
      <w:r w:rsidR="003A0F34">
        <w:t xml:space="preserve">version attribute </w:t>
      </w:r>
      <w:r w:rsidR="006A7754">
        <w:t xml:space="preserve">that is incremented any time a change is made to an element or its descendants </w:t>
      </w:r>
      <w:r w:rsidR="003A0F34">
        <w:t>(</w:t>
      </w:r>
      <w:r w:rsidR="003D746D">
        <w:fldChar w:fldCharType="begin"/>
      </w:r>
      <w:r w:rsidR="003D746D">
        <w:instrText xml:space="preserve"> REF _Ref527384511 \h </w:instrText>
      </w:r>
      <w:r w:rsidR="003D746D">
        <w:fldChar w:fldCharType="separate"/>
      </w:r>
      <w:r w:rsidR="00271F39">
        <w:t xml:space="preserve">Figure </w:t>
      </w:r>
      <w:r w:rsidR="00271F39">
        <w:rPr>
          <w:noProof/>
        </w:rPr>
        <w:t>4</w:t>
      </w:r>
      <w:r w:rsidR="00271F39">
        <w:noBreakHyphen/>
      </w:r>
      <w:r w:rsidR="00271F39">
        <w:rPr>
          <w:noProof/>
        </w:rPr>
        <w:t>1</w:t>
      </w:r>
      <w:r w:rsidR="003D746D">
        <w:fldChar w:fldCharType="end"/>
      </w:r>
      <w:r w:rsidR="003A0F34">
        <w:t xml:space="preserve">). </w:t>
      </w:r>
      <w:r>
        <w:t xml:space="preserve"> </w:t>
      </w:r>
    </w:p>
    <w:p w14:paraId="6B21A73D" w14:textId="51E33621" w:rsidR="00272517" w:rsidRDefault="00F81EF5" w:rsidP="00272517">
      <w:pPr>
        <w:keepNext/>
      </w:pPr>
      <w:r>
        <w:rPr>
          <w:noProof/>
        </w:rPr>
        <w:lastRenderedPageBreak/>
        <w:drawing>
          <wp:inline distT="0" distB="0" distL="0" distR="0" wp14:anchorId="47A56A7E" wp14:editId="17BBBE87">
            <wp:extent cx="2719754" cy="2550274"/>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2219" cy="2561963"/>
                    </a:xfrm>
                    <a:prstGeom prst="rect">
                      <a:avLst/>
                    </a:prstGeom>
                  </pic:spPr>
                </pic:pic>
              </a:graphicData>
            </a:graphic>
          </wp:inline>
        </w:drawing>
      </w:r>
    </w:p>
    <w:p w14:paraId="6207D1F5" w14:textId="14966A1D" w:rsidR="00272517" w:rsidRDefault="00272517" w:rsidP="00272517">
      <w:pPr>
        <w:pStyle w:val="Caption"/>
      </w:pPr>
      <w:bookmarkStart w:id="10" w:name="_Ref527384511"/>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bookmarkEnd w:id="10"/>
      <w:r>
        <w:t>: ActiveCRL Element Data Structure</w:t>
      </w:r>
    </w:p>
    <w:p w14:paraId="7A785492" w14:textId="77777777" w:rsidR="00EF408B" w:rsidRDefault="003B5F71" w:rsidP="003B5F71">
      <w:r>
        <w:t>In addition to the version, there are a number of derived attributes that are added for computational convenience</w:t>
      </w:r>
      <w:r w:rsidR="00EF408B">
        <w:t>:</w:t>
      </w:r>
    </w:p>
    <w:p w14:paraId="77FBEB26" w14:textId="7CF991A9" w:rsidR="003E1373" w:rsidRDefault="003E1373" w:rsidP="003E1373">
      <w:pPr>
        <w:pStyle w:val="ListParagraph"/>
        <w:numPr>
          <w:ilvl w:val="0"/>
          <w:numId w:val="8"/>
        </w:numPr>
      </w:pPr>
      <w:r>
        <w:t>The listen</w:t>
      </w:r>
      <w:r w:rsidR="00F81EF5">
        <w:t>ers</w:t>
      </w:r>
      <w:r>
        <w:t xml:space="preserve"> </w:t>
      </w:r>
      <w:proofErr w:type="gramStart"/>
      <w:r>
        <w:t>contains</w:t>
      </w:r>
      <w:proofErr w:type="gramEnd"/>
      <w:r>
        <w:t xml:space="preserve"> a set of the Elements that reference this concept. </w:t>
      </w:r>
      <w:r w:rsidR="00F81EF5">
        <w:t>They are notified when changes occur to this concept</w:t>
      </w:r>
    </w:p>
    <w:p w14:paraId="6C653794" w14:textId="754B1ACB" w:rsidR="00EF408B" w:rsidRDefault="003B5F71" w:rsidP="00EF408B">
      <w:pPr>
        <w:pStyle w:val="ListParagraph"/>
        <w:numPr>
          <w:ilvl w:val="0"/>
          <w:numId w:val="8"/>
        </w:numPr>
      </w:pPr>
      <w:r>
        <w:t xml:space="preserve">The </w:t>
      </w:r>
      <w:proofErr w:type="spellStart"/>
      <w:r>
        <w:t>ownedConcepts</w:t>
      </w:r>
      <w:proofErr w:type="spellEnd"/>
      <w:r>
        <w:t xml:space="preserve"> attribute contains a </w:t>
      </w:r>
      <w:r w:rsidR="00EF408B">
        <w:t>set</w:t>
      </w:r>
      <w:r>
        <w:t xml:space="preserve"> of the Elements </w:t>
      </w:r>
      <w:r w:rsidR="00F81EF5">
        <w:t>that are</w:t>
      </w:r>
      <w:r>
        <w:t xml:space="preserve"> the immediate children of this concept. </w:t>
      </w:r>
    </w:p>
    <w:p w14:paraId="0CDA4DEE" w14:textId="77777777" w:rsidR="00EF408B" w:rsidRDefault="003B5F71" w:rsidP="00EF408B">
      <w:pPr>
        <w:pStyle w:val="ListParagraph"/>
        <w:numPr>
          <w:ilvl w:val="0"/>
          <w:numId w:val="8"/>
        </w:numPr>
      </w:pPr>
      <w:r>
        <w:t xml:space="preserve">The </w:t>
      </w:r>
      <w:proofErr w:type="spellStart"/>
      <w:r>
        <w:t>owningConcept</w:t>
      </w:r>
      <w:proofErr w:type="spellEnd"/>
      <w:r>
        <w:t xml:space="preserve"> attribute contains the Element that represents the </w:t>
      </w:r>
      <w:proofErr w:type="spellStart"/>
      <w:r>
        <w:t>owningConceptID</w:t>
      </w:r>
      <w:proofErr w:type="spellEnd"/>
      <w:r>
        <w:t xml:space="preserve">. </w:t>
      </w:r>
    </w:p>
    <w:p w14:paraId="3087CE73" w14:textId="77777777" w:rsidR="00EF408B" w:rsidRDefault="000A54D9" w:rsidP="003B5F71">
      <w:r>
        <w:t>The Reference data structure is also enhanced with two attributes</w:t>
      </w:r>
      <w:r w:rsidR="00EF408B">
        <w:t>:</w:t>
      </w:r>
    </w:p>
    <w:p w14:paraId="5E802B4C" w14:textId="77777777" w:rsidR="00EF408B" w:rsidRDefault="000A54D9" w:rsidP="00EF408B">
      <w:pPr>
        <w:pStyle w:val="ListParagraph"/>
        <w:numPr>
          <w:ilvl w:val="0"/>
          <w:numId w:val="9"/>
        </w:numPr>
      </w:pPr>
      <w:r>
        <w:t xml:space="preserve">The </w:t>
      </w:r>
      <w:proofErr w:type="spellStart"/>
      <w:r>
        <w:t>referencedConcept</w:t>
      </w:r>
      <w:proofErr w:type="spellEnd"/>
      <w:r>
        <w:t xml:space="preserve"> is a cached pointer to the concept being referenced. </w:t>
      </w:r>
    </w:p>
    <w:p w14:paraId="53A898ED" w14:textId="1E9F40A8" w:rsidR="000A54D9" w:rsidRDefault="000A54D9" w:rsidP="00EF408B">
      <w:pPr>
        <w:pStyle w:val="ListParagraph"/>
        <w:numPr>
          <w:ilvl w:val="0"/>
          <w:numId w:val="9"/>
        </w:numPr>
      </w:pPr>
      <w:r>
        <w:t xml:space="preserve">The </w:t>
      </w:r>
      <w:proofErr w:type="spellStart"/>
      <w:r>
        <w:t>referencedConceptVersion</w:t>
      </w:r>
      <w:proofErr w:type="spellEnd"/>
      <w:r>
        <w:t xml:space="preserve"> records the version number of the referenced concept the last time the Reference was notified of a change to it. This allows the Reference to check the next time it receives a notification about the referenced element to see whether it has actually changed. If the version number has not changed, the notification does not propagate. </w:t>
      </w:r>
    </w:p>
    <w:p w14:paraId="6D36E306" w14:textId="190F120C" w:rsidR="000A54D9" w:rsidRDefault="00F619FF" w:rsidP="000A54D9">
      <w:pPr>
        <w:keepNext/>
      </w:pPr>
      <w:r>
        <w:rPr>
          <w:noProof/>
        </w:rPr>
        <w:lastRenderedPageBreak/>
        <w:drawing>
          <wp:inline distT="0" distB="0" distL="0" distR="0" wp14:anchorId="322125EA" wp14:editId="5B9F4D9E">
            <wp:extent cx="2749062" cy="4027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54732" cy="4035441"/>
                    </a:xfrm>
                    <a:prstGeom prst="rect">
                      <a:avLst/>
                    </a:prstGeom>
                  </pic:spPr>
                </pic:pic>
              </a:graphicData>
            </a:graphic>
          </wp:inline>
        </w:drawing>
      </w:r>
    </w:p>
    <w:p w14:paraId="3314B002" w14:textId="2838B861" w:rsidR="000A54D9" w:rsidRDefault="000A54D9" w:rsidP="000A54D9">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2</w:t>
      </w:r>
      <w:r w:rsidR="003C7A4B">
        <w:rPr>
          <w:noProof/>
        </w:rPr>
        <w:fldChar w:fldCharType="end"/>
      </w:r>
      <w:r>
        <w:t>: ActiveCRL Reference Data Structure</w:t>
      </w:r>
    </w:p>
    <w:p w14:paraId="673274ED" w14:textId="403B52F8" w:rsidR="000A54D9" w:rsidRDefault="000A54D9" w:rsidP="000A54D9">
      <w:r>
        <w:t>Similar extensions are added to the ActiveCRL Refinement (</w:t>
      </w:r>
      <w:r>
        <w:fldChar w:fldCharType="begin"/>
      </w:r>
      <w:r>
        <w:instrText xml:space="preserve"> REF _Ref527469829 \h </w:instrText>
      </w:r>
      <w:r>
        <w:fldChar w:fldCharType="separate"/>
      </w:r>
      <w:r>
        <w:t xml:space="preserve">Figure </w:t>
      </w:r>
      <w:r>
        <w:rPr>
          <w:noProof/>
        </w:rPr>
        <w:t>4</w:t>
      </w:r>
      <w:r>
        <w:noBreakHyphen/>
      </w:r>
      <w:r>
        <w:rPr>
          <w:noProof/>
        </w:rPr>
        <w:t>3</w:t>
      </w:r>
      <w:r>
        <w:fldChar w:fldCharType="end"/>
      </w:r>
    </w:p>
    <w:p w14:paraId="71CE1996" w14:textId="7FBA7867" w:rsidR="000A54D9" w:rsidRDefault="00F619FF" w:rsidP="000A54D9">
      <w:pPr>
        <w:keepNext/>
      </w:pPr>
      <w:r>
        <w:rPr>
          <w:noProof/>
        </w:rPr>
        <w:lastRenderedPageBreak/>
        <w:drawing>
          <wp:inline distT="0" distB="0" distL="0" distR="0" wp14:anchorId="443BB8A3" wp14:editId="5079800C">
            <wp:extent cx="2450123" cy="3961748"/>
            <wp:effectExtent l="0" t="0" r="762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6798" cy="3972542"/>
                    </a:xfrm>
                    <a:prstGeom prst="rect">
                      <a:avLst/>
                    </a:prstGeom>
                  </pic:spPr>
                </pic:pic>
              </a:graphicData>
            </a:graphic>
          </wp:inline>
        </w:drawing>
      </w:r>
    </w:p>
    <w:p w14:paraId="7CDCF9D4" w14:textId="44CC9E23" w:rsidR="000A54D9" w:rsidRPr="000A54D9" w:rsidRDefault="000A54D9" w:rsidP="000A54D9">
      <w:pPr>
        <w:pStyle w:val="Caption"/>
      </w:pPr>
      <w:bookmarkStart w:id="11" w:name="_Ref527469829"/>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3</w:t>
      </w:r>
      <w:r w:rsidR="003C7A4B">
        <w:rPr>
          <w:noProof/>
        </w:rPr>
        <w:fldChar w:fldCharType="end"/>
      </w:r>
      <w:bookmarkEnd w:id="11"/>
      <w:r>
        <w:t>: ActiveCRL Refinement Data Structure</w:t>
      </w:r>
    </w:p>
    <w:p w14:paraId="7533C171" w14:textId="3F1F9D51" w:rsidR="00A322A0" w:rsidRDefault="00A322A0" w:rsidP="005E09F8">
      <w:pPr>
        <w:pStyle w:val="Heading2"/>
      </w:pPr>
      <w:r>
        <w:t>Function</w:t>
      </w:r>
      <w:r w:rsidR="00B26A5E">
        <w:t>s</w:t>
      </w:r>
    </w:p>
    <w:p w14:paraId="3AE305BE" w14:textId="0059150D" w:rsidR="00AA17A5" w:rsidRPr="00AA17A5" w:rsidRDefault="00AA17A5" w:rsidP="00AA17A5">
      <w:pPr>
        <w:rPr>
          <w:b/>
          <w:i/>
        </w:rPr>
      </w:pPr>
      <w:r w:rsidRPr="00AA17A5">
        <w:rPr>
          <w:b/>
          <w:i/>
        </w:rPr>
        <w:t>Design Assumption: In the normal course of events, only one thread will ever attempt a write modification on an Element at a time. All other threads will simply be reading the Element.</w:t>
      </w:r>
    </w:p>
    <w:p w14:paraId="0660EBB9" w14:textId="5FCE99A5" w:rsidR="00B26A5E" w:rsidRDefault="003A3A80" w:rsidP="00B26A5E">
      <w:r>
        <w:t xml:space="preserve">Any </w:t>
      </w:r>
      <w:r w:rsidR="00772E55">
        <w:t>Element</w:t>
      </w:r>
      <w:r>
        <w:t xml:space="preserve"> with a URI can optionally have one or more </w:t>
      </w:r>
      <w:r w:rsidR="00772E55">
        <w:t xml:space="preserve">functions associated with it. When a change occurs to an Element that is a refinement (directly or indirectly) of the Element associated with the functions then the functions are queued for execution. There are two arguments to this function: </w:t>
      </w:r>
      <w:proofErr w:type="gramStart"/>
      <w:r w:rsidR="00772E55">
        <w:t>the</w:t>
      </w:r>
      <w:proofErr w:type="gramEnd"/>
      <w:r w:rsidR="00772E55">
        <w:t xml:space="preserve"> Element that changed and the list of </w:t>
      </w:r>
      <w:proofErr w:type="spellStart"/>
      <w:r w:rsidR="00772E55">
        <w:t>ChangeNotifications</w:t>
      </w:r>
      <w:proofErr w:type="spellEnd"/>
      <w:r w:rsidR="00772E55">
        <w:t xml:space="preserve"> (there may be more than one) that delineate the nature of the changes. </w:t>
      </w:r>
    </w:p>
    <w:p w14:paraId="13E92C15" w14:textId="666B9DE0" w:rsidR="00C40D19" w:rsidRDefault="00C40D19" w:rsidP="00B26A5E">
      <w:r>
        <w:fldChar w:fldCharType="begin"/>
      </w:r>
      <w:r>
        <w:instrText xml:space="preserve"> REF _Ref525827588 \h </w:instrText>
      </w:r>
      <w:r>
        <w:fldChar w:fldCharType="separate"/>
      </w:r>
      <w:r w:rsidR="00271F39">
        <w:t xml:space="preserve">Figure </w:t>
      </w:r>
      <w:r w:rsidR="00271F39">
        <w:rPr>
          <w:noProof/>
        </w:rPr>
        <w:t>4</w:t>
      </w:r>
      <w:r w:rsidR="00271F39">
        <w:noBreakHyphen/>
      </w:r>
      <w:r w:rsidR="00271F39">
        <w:rPr>
          <w:noProof/>
        </w:rPr>
        <w:t>2</w:t>
      </w:r>
      <w:r>
        <w:fldChar w:fldCharType="end"/>
      </w:r>
      <w:r>
        <w:t xml:space="preserve"> shows an example of an addition function being represented by an Element with a child establishing a URI for the function. An instance of the addition function would be represented by a refinement of the function, as shown in the diagram. Any change to the instance (for example, a change in one of its arguments) would cause the addition function to execute.</w:t>
      </w:r>
    </w:p>
    <w:p w14:paraId="66F7DE7E" w14:textId="7C0E91A7" w:rsidR="00C40D19" w:rsidRDefault="00566660" w:rsidP="00C40D19">
      <w:pPr>
        <w:keepNext/>
      </w:pPr>
      <w:r>
        <w:rPr>
          <w:noProof/>
        </w:rPr>
        <w:lastRenderedPageBreak/>
        <w:t xml:space="preserve"> </w:t>
      </w:r>
      <w:r w:rsidR="001A4A4E">
        <w:rPr>
          <w:noProof/>
        </w:rPr>
        <w:drawing>
          <wp:inline distT="0" distB="0" distL="0" distR="0" wp14:anchorId="7B36927C" wp14:editId="4DA188A3">
            <wp:extent cx="3010609" cy="1900052"/>
            <wp:effectExtent l="0" t="0" r="0" b="508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37975" cy="1917323"/>
                    </a:xfrm>
                    <a:prstGeom prst="rect">
                      <a:avLst/>
                    </a:prstGeom>
                  </pic:spPr>
                </pic:pic>
              </a:graphicData>
            </a:graphic>
          </wp:inline>
        </w:drawing>
      </w:r>
    </w:p>
    <w:p w14:paraId="17930B28" w14:textId="55223AA6" w:rsidR="00C40D19" w:rsidRDefault="00C40D19" w:rsidP="00C40D19">
      <w:pPr>
        <w:pStyle w:val="Caption"/>
      </w:pPr>
      <w:bookmarkStart w:id="12" w:name="_Ref525827588"/>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4</w:t>
      </w:r>
      <w:r w:rsidR="003C7A4B">
        <w:rPr>
          <w:noProof/>
        </w:rPr>
        <w:fldChar w:fldCharType="end"/>
      </w:r>
      <w:bookmarkEnd w:id="12"/>
      <w:r>
        <w:t>: Function Example: Addition Function and Instance</w:t>
      </w:r>
    </w:p>
    <w:p w14:paraId="59197747" w14:textId="1DDCD5E2" w:rsidR="00C40D19" w:rsidRDefault="00C40D19" w:rsidP="00C40D19">
      <w:r>
        <w:t xml:space="preserve">Most functions require arguments. While not strictly necessary, it is good practice to model the CRL structure </w:t>
      </w:r>
      <w:r w:rsidR="007873C3">
        <w:t xml:space="preserve">expected by the function </w:t>
      </w:r>
      <w:r>
        <w:t>as part of the function representation</w:t>
      </w:r>
      <w:r w:rsidR="007873C3">
        <w:t xml:space="preserve"> (</w:t>
      </w:r>
      <w:r w:rsidR="007873C3">
        <w:fldChar w:fldCharType="begin"/>
      </w:r>
      <w:r w:rsidR="007873C3">
        <w:instrText xml:space="preserve"> REF _Ref525828563 \h </w:instrText>
      </w:r>
      <w:r w:rsidR="007873C3">
        <w:fldChar w:fldCharType="separate"/>
      </w:r>
      <w:r w:rsidR="00271F39">
        <w:t xml:space="preserve">Figure </w:t>
      </w:r>
      <w:r w:rsidR="00271F39">
        <w:rPr>
          <w:noProof/>
        </w:rPr>
        <w:t>4</w:t>
      </w:r>
      <w:r w:rsidR="00271F39">
        <w:noBreakHyphen/>
      </w:r>
      <w:r w:rsidR="00271F39">
        <w:rPr>
          <w:noProof/>
        </w:rPr>
        <w:t>3</w:t>
      </w:r>
      <w:r w:rsidR="007873C3">
        <w:fldChar w:fldCharType="end"/>
      </w:r>
      <w:r w:rsidR="007873C3">
        <w:t>)</w:t>
      </w:r>
      <w:r>
        <w:t>.</w:t>
      </w:r>
      <w:r w:rsidR="007873C3">
        <w:t xml:space="preserve"> The function has three children, arg1, arg2, and result, each represented by a Reference. Furthermore, each of these references points to a Literal, indicating that the expected value is a literal. This is an implicit constraint: refinements of these children are expected to reference literals or refinements of literals.</w:t>
      </w:r>
      <w:r w:rsidR="007873C3">
        <w:rPr>
          <w:rStyle w:val="FootnoteReference"/>
        </w:rPr>
        <w:footnoteReference w:id="6"/>
      </w:r>
      <w:r w:rsidR="007873C3">
        <w:t xml:space="preserve"> This provides a full model of the concepts expected by the function.</w:t>
      </w:r>
    </w:p>
    <w:p w14:paraId="0F689502" w14:textId="26A3790D" w:rsidR="007873C3" w:rsidRDefault="0052121F" w:rsidP="007873C3">
      <w:pPr>
        <w:keepNext/>
      </w:pPr>
      <w:r>
        <w:rPr>
          <w:noProof/>
        </w:rPr>
        <w:t xml:space="preserve"> </w:t>
      </w:r>
      <w:r w:rsidR="001A4A4E">
        <w:rPr>
          <w:noProof/>
        </w:rPr>
        <w:drawing>
          <wp:inline distT="0" distB="0" distL="0" distR="0" wp14:anchorId="30200089" wp14:editId="098D2A83">
            <wp:extent cx="3183674" cy="2571008"/>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00937" cy="2584949"/>
                    </a:xfrm>
                    <a:prstGeom prst="rect">
                      <a:avLst/>
                    </a:prstGeom>
                  </pic:spPr>
                </pic:pic>
              </a:graphicData>
            </a:graphic>
          </wp:inline>
        </w:drawing>
      </w:r>
    </w:p>
    <w:p w14:paraId="1C3160C3" w14:textId="403F33EF" w:rsidR="007873C3" w:rsidRPr="00C40D19" w:rsidRDefault="007873C3" w:rsidP="007873C3">
      <w:pPr>
        <w:pStyle w:val="Caption"/>
      </w:pPr>
      <w:bookmarkStart w:id="13" w:name="_Ref525828563"/>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5</w:t>
      </w:r>
      <w:r w:rsidR="003C7A4B">
        <w:rPr>
          <w:noProof/>
        </w:rPr>
        <w:fldChar w:fldCharType="end"/>
      </w:r>
      <w:bookmarkEnd w:id="13"/>
      <w:r>
        <w:t>: Model (Prototype) of Function "+"</w:t>
      </w:r>
    </w:p>
    <w:p w14:paraId="718B7FD6" w14:textId="27CDC7E4" w:rsidR="001C2DED" w:rsidRDefault="001C2DED" w:rsidP="00B26A5E">
      <w:r>
        <w:t xml:space="preserve">The resulting function model serves as a prototype for making an instance of that function: simply clone the structure and make each element of the clone a refinement of the corresponding element of the prototype. </w:t>
      </w:r>
      <w:r w:rsidR="00566660">
        <w:t xml:space="preserve">CRL provides a built-in function, </w:t>
      </w:r>
      <w:proofErr w:type="spellStart"/>
      <w:r w:rsidR="00566660">
        <w:t>CloneAsRefinement</w:t>
      </w:r>
      <w:proofErr w:type="spellEnd"/>
      <w:r w:rsidR="00566660">
        <w:t xml:space="preserve">, that provides this capability. Applying this function to the addition prototype would yield the structure of </w:t>
      </w:r>
      <w:r w:rsidR="00566660">
        <w:fldChar w:fldCharType="begin"/>
      </w:r>
      <w:r w:rsidR="00566660">
        <w:instrText xml:space="preserve"> REF _Ref525831615 \h </w:instrText>
      </w:r>
      <w:r w:rsidR="00566660">
        <w:fldChar w:fldCharType="separate"/>
      </w:r>
      <w:r w:rsidR="00271F39">
        <w:t xml:space="preserve">Figure </w:t>
      </w:r>
      <w:r w:rsidR="00271F39">
        <w:rPr>
          <w:noProof/>
        </w:rPr>
        <w:t>4</w:t>
      </w:r>
      <w:r w:rsidR="00271F39">
        <w:noBreakHyphen/>
      </w:r>
      <w:r w:rsidR="00271F39">
        <w:rPr>
          <w:noProof/>
        </w:rPr>
        <w:t>4</w:t>
      </w:r>
      <w:r w:rsidR="00566660">
        <w:fldChar w:fldCharType="end"/>
      </w:r>
      <w:r w:rsidR="00566660">
        <w:t>. Note that none of the three references point to anything immediately after cloning. When arg1</w:t>
      </w:r>
      <w:r w:rsidR="00842F52">
        <w:t>,</w:t>
      </w:r>
      <w:r w:rsidR="00566660">
        <w:t xml:space="preserve"> arg2</w:t>
      </w:r>
      <w:r w:rsidR="00842F52">
        <w:t>, and result</w:t>
      </w:r>
      <w:r w:rsidR="00566660">
        <w:t xml:space="preserve"> point to appropriate literals, then the function </w:t>
      </w:r>
      <w:r w:rsidR="00842F52">
        <w:t xml:space="preserve">will add the arg1 and arg2 values and place the result as the </w:t>
      </w:r>
      <w:proofErr w:type="spellStart"/>
      <w:r w:rsidR="00842F52">
        <w:lastRenderedPageBreak/>
        <w:t>literalValue</w:t>
      </w:r>
      <w:proofErr w:type="spellEnd"/>
      <w:r w:rsidR="00842F52">
        <w:t xml:space="preserve"> of the result. Note that the function must be designed to be well-behaved if portions of the data structure are missing.</w:t>
      </w:r>
    </w:p>
    <w:p w14:paraId="4E52B6CC" w14:textId="406B0061" w:rsidR="00566660" w:rsidRDefault="001A4A4E" w:rsidP="00566660">
      <w:pPr>
        <w:keepNext/>
      </w:pPr>
      <w:r w:rsidRPr="001A4A4E">
        <w:rPr>
          <w:noProof/>
        </w:rPr>
        <w:t xml:space="preserve"> </w:t>
      </w:r>
      <w:r>
        <w:rPr>
          <w:noProof/>
        </w:rPr>
        <w:drawing>
          <wp:inline distT="0" distB="0" distL="0" distR="0" wp14:anchorId="0CFA9C99" wp14:editId="297E2B36">
            <wp:extent cx="3176420" cy="1609107"/>
            <wp:effectExtent l="0" t="0" r="508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99109" cy="1620601"/>
                    </a:xfrm>
                    <a:prstGeom prst="rect">
                      <a:avLst/>
                    </a:prstGeom>
                  </pic:spPr>
                </pic:pic>
              </a:graphicData>
            </a:graphic>
          </wp:inline>
        </w:drawing>
      </w:r>
    </w:p>
    <w:p w14:paraId="2FA5777B" w14:textId="60D052DE" w:rsidR="00566660" w:rsidRDefault="00566660" w:rsidP="00566660">
      <w:pPr>
        <w:pStyle w:val="Caption"/>
      </w:pPr>
      <w:bookmarkStart w:id="14" w:name="_Ref525831615"/>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6</w:t>
      </w:r>
      <w:r w:rsidR="003C7A4B">
        <w:rPr>
          <w:noProof/>
        </w:rPr>
        <w:fldChar w:fldCharType="end"/>
      </w:r>
      <w:bookmarkEnd w:id="14"/>
      <w:r>
        <w:t>: Cloned Addition Prototype</w:t>
      </w:r>
    </w:p>
    <w:p w14:paraId="1E27DA06" w14:textId="0DA0EC07" w:rsidR="00772E55" w:rsidRDefault="00772E55" w:rsidP="00B26A5E">
      <w:r>
        <w:t>The functions execute asynchronously after the lock on the changed Element has been released (see Locking below). The intent is that if there are multiple functions executing that they may be executed in parallel.</w:t>
      </w:r>
    </w:p>
    <w:p w14:paraId="4D40BF47" w14:textId="309BBAFF" w:rsidR="00772E55" w:rsidRPr="00B26A5E" w:rsidRDefault="00772E55" w:rsidP="00B26A5E">
      <w:r>
        <w:t>Of necessity, all of the function implementations are language specific</w:t>
      </w:r>
      <w:r w:rsidR="003B007A">
        <w:t xml:space="preserve"> (the reference implementation is in Go)</w:t>
      </w:r>
      <w:r>
        <w:t>. All of the arguments to the functions are CRL structures</w:t>
      </w:r>
      <w:r w:rsidR="003B007A">
        <w:t xml:space="preserve">. The CRL reference implementation provides all of the functions necessary to create and modify CRL structures along with CRL representations of each of those functions. </w:t>
      </w:r>
      <w:proofErr w:type="gramStart"/>
      <w:r w:rsidR="003B007A">
        <w:t>Thus</w:t>
      </w:r>
      <w:proofErr w:type="gramEnd"/>
      <w:r w:rsidR="003B007A">
        <w:t xml:space="preserve"> a program for creating and manipulate a CRL structure can itself be written as a CRL structure.</w:t>
      </w:r>
    </w:p>
    <w:p w14:paraId="13661FC4" w14:textId="18B07ECF" w:rsidR="005E09F8" w:rsidRDefault="005E09F8" w:rsidP="005E09F8">
      <w:pPr>
        <w:pStyle w:val="Heading2"/>
      </w:pPr>
      <w:r>
        <w:t>Notification</w:t>
      </w:r>
    </w:p>
    <w:p w14:paraId="2F1E85F7" w14:textId="353EC7A1" w:rsidR="00835EF0" w:rsidRPr="00F6308F" w:rsidRDefault="00D43E27" w:rsidP="00D43E27">
      <w:r>
        <w:t xml:space="preserve">To make CRL active, elements must be aware of changes that occur in related elements. The ChangeNotification is the mechanism of awareness. </w:t>
      </w:r>
      <w:r w:rsidR="004E1B84">
        <w:t>It reports changes to impacted elements. The</w:t>
      </w:r>
      <w:r w:rsidR="00F619FF">
        <w:t xml:space="preserve"> types of changes </w:t>
      </w:r>
      <w:r w:rsidR="000720DA">
        <w:t xml:space="preserve">are shown in </w:t>
      </w:r>
      <w:r w:rsidR="00835EF0">
        <w:fldChar w:fldCharType="begin"/>
      </w:r>
      <w:r w:rsidR="00835EF0">
        <w:instrText xml:space="preserve"> REF _Ref526258262 \h </w:instrText>
      </w:r>
      <w:r w:rsidR="00835EF0">
        <w:fldChar w:fldCharType="separate"/>
      </w:r>
      <w:r w:rsidR="00271F39">
        <w:t xml:space="preserve">Figure </w:t>
      </w:r>
      <w:r w:rsidR="00271F39">
        <w:rPr>
          <w:noProof/>
        </w:rPr>
        <w:t>4</w:t>
      </w:r>
      <w:r w:rsidR="00271F39">
        <w:noBreakHyphen/>
      </w:r>
      <w:r w:rsidR="00271F39">
        <w:rPr>
          <w:noProof/>
        </w:rPr>
        <w:t>5</w:t>
      </w:r>
      <w:r w:rsidR="00835EF0">
        <w:fldChar w:fldCharType="end"/>
      </w:r>
      <w:r>
        <w:t xml:space="preserve">. </w:t>
      </w:r>
    </w:p>
    <w:p w14:paraId="4106244E" w14:textId="66C9130A" w:rsidR="00835EF0" w:rsidRDefault="001C1D6B" w:rsidP="00D43E27">
      <w:pPr>
        <w:keepNext/>
      </w:pPr>
      <w:r>
        <w:rPr>
          <w:noProof/>
        </w:rPr>
        <w:drawing>
          <wp:inline distT="0" distB="0" distL="0" distR="0" wp14:anchorId="47166C0A" wp14:editId="7969B170">
            <wp:extent cx="5943600" cy="2854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54960"/>
                    </a:xfrm>
                    <a:prstGeom prst="rect">
                      <a:avLst/>
                    </a:prstGeom>
                  </pic:spPr>
                </pic:pic>
              </a:graphicData>
            </a:graphic>
          </wp:inline>
        </w:drawing>
      </w:r>
    </w:p>
    <w:p w14:paraId="23AB9A6E" w14:textId="5A3E22EB" w:rsidR="00835EF0" w:rsidRDefault="00835EF0" w:rsidP="00D43E27">
      <w:pPr>
        <w:pStyle w:val="Caption"/>
      </w:pPr>
      <w:bookmarkStart w:id="15" w:name="_Ref526258262"/>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7</w:t>
      </w:r>
      <w:r w:rsidR="003C7A4B">
        <w:rPr>
          <w:noProof/>
        </w:rPr>
        <w:fldChar w:fldCharType="end"/>
      </w:r>
      <w:bookmarkEnd w:id="15"/>
      <w:r>
        <w:t>: Change Types</w:t>
      </w:r>
    </w:p>
    <w:p w14:paraId="5186BC69" w14:textId="4E276235" w:rsidR="00532B47" w:rsidRDefault="00275322" w:rsidP="00676788">
      <w:pPr>
        <w:pStyle w:val="ListParagraph"/>
        <w:numPr>
          <w:ilvl w:val="0"/>
          <w:numId w:val="14"/>
        </w:numPr>
      </w:pPr>
      <w:r>
        <w:lastRenderedPageBreak/>
        <w:t>ConceptChange</w:t>
      </w:r>
      <w:r w:rsidR="00E50C45">
        <w:t>d</w:t>
      </w:r>
      <w:r>
        <w:t xml:space="preserve"> is used to report a change to a concept. Any change to any of the concept’s attributes results in a </w:t>
      </w:r>
      <w:r w:rsidR="00E50C45">
        <w:t>ConceptChanged</w:t>
      </w:r>
      <w:r>
        <w:t xml:space="preserve"> notification. The </w:t>
      </w:r>
      <w:r w:rsidR="00E50C45">
        <w:t>ConceptChanged</w:t>
      </w:r>
      <w:r>
        <w:t xml:space="preserve"> is always generated by the Element that changed and is sent to the same Element. Upon receipt, this notification is then forwarded as </w:t>
      </w:r>
      <w:r w:rsidR="004E7822">
        <w:t>follows:</w:t>
      </w:r>
    </w:p>
    <w:p w14:paraId="7EDB6013" w14:textId="57EF5F79" w:rsidR="004E7822" w:rsidRDefault="004E7822" w:rsidP="004E7822">
      <w:pPr>
        <w:pStyle w:val="ListParagraph"/>
        <w:numPr>
          <w:ilvl w:val="1"/>
          <w:numId w:val="14"/>
        </w:numPr>
      </w:pPr>
      <w:r>
        <w:t>A ChildChange</w:t>
      </w:r>
      <w:r w:rsidR="00E50C45">
        <w:t>d</w:t>
      </w:r>
      <w:r>
        <w:t xml:space="preserve"> is sent to the concept’s owner.</w:t>
      </w:r>
    </w:p>
    <w:p w14:paraId="7680DD07" w14:textId="152E8518" w:rsidR="004E7822" w:rsidRDefault="004E7822" w:rsidP="004E7822">
      <w:pPr>
        <w:pStyle w:val="ListParagraph"/>
        <w:numPr>
          <w:ilvl w:val="1"/>
          <w:numId w:val="14"/>
        </w:numPr>
      </w:pPr>
      <w:r>
        <w:t>An IndicatedConceptChange</w:t>
      </w:r>
      <w:r w:rsidR="00E50C45">
        <w:t>d</w:t>
      </w:r>
      <w:r>
        <w:t xml:space="preserve"> is sent to all listeners</w:t>
      </w:r>
    </w:p>
    <w:p w14:paraId="11DCE53D" w14:textId="34B49EEB" w:rsidR="00153A76" w:rsidRDefault="00153A76" w:rsidP="004E7822">
      <w:pPr>
        <w:pStyle w:val="ListParagraph"/>
        <w:numPr>
          <w:ilvl w:val="1"/>
          <w:numId w:val="14"/>
        </w:numPr>
      </w:pPr>
      <w:r>
        <w:t>A UniverseOfDiscourseChange</w:t>
      </w:r>
      <w:r w:rsidR="00E50C45">
        <w:t>d</w:t>
      </w:r>
      <w:r>
        <w:t xml:space="preserve"> is sent to the UniverseOfDiscourse</w:t>
      </w:r>
    </w:p>
    <w:p w14:paraId="4FEAF624" w14:textId="5391DF9D" w:rsidR="004E7822" w:rsidRDefault="00E50C45" w:rsidP="00676788">
      <w:pPr>
        <w:pStyle w:val="ListParagraph"/>
        <w:numPr>
          <w:ilvl w:val="0"/>
          <w:numId w:val="14"/>
        </w:numPr>
      </w:pPr>
      <w:bookmarkStart w:id="16" w:name="_GoBack"/>
      <w:bookmarkEnd w:id="16"/>
      <w:r>
        <w:t>ChildChanged</w:t>
      </w:r>
      <w:r w:rsidR="00275322">
        <w:t xml:space="preserve"> is used to forward the notification of a descendant’s </w:t>
      </w:r>
      <w:r>
        <w:t>ConceptChanged</w:t>
      </w:r>
      <w:r w:rsidR="00275322">
        <w:t xml:space="preserve"> up the ownership hierarchy. </w:t>
      </w:r>
      <w:r w:rsidR="000720DA">
        <w:t xml:space="preserve"> </w:t>
      </w:r>
      <w:r w:rsidR="004E7822">
        <w:t>Upon receipt, the notification is then forwarded as follows:</w:t>
      </w:r>
    </w:p>
    <w:p w14:paraId="3888130A" w14:textId="290A2507" w:rsidR="004E7822" w:rsidRDefault="004E7822" w:rsidP="004E7822">
      <w:pPr>
        <w:pStyle w:val="ListParagraph"/>
        <w:numPr>
          <w:ilvl w:val="1"/>
          <w:numId w:val="14"/>
        </w:numPr>
      </w:pPr>
      <w:r>
        <w:t xml:space="preserve">A </w:t>
      </w:r>
      <w:r w:rsidR="00E50C45">
        <w:t>ChildChanged</w:t>
      </w:r>
      <w:r>
        <w:t xml:space="preserve"> is then sent to the concept</w:t>
      </w:r>
      <w:r w:rsidR="00275322">
        <w:t>’s owner</w:t>
      </w:r>
    </w:p>
    <w:p w14:paraId="35B99744" w14:textId="7D4E7871" w:rsidR="00D872FD" w:rsidRDefault="004E7822" w:rsidP="004E7822">
      <w:pPr>
        <w:pStyle w:val="ListParagraph"/>
        <w:numPr>
          <w:ilvl w:val="1"/>
          <w:numId w:val="14"/>
        </w:numPr>
      </w:pPr>
      <w:r>
        <w:t xml:space="preserve">An </w:t>
      </w:r>
      <w:r w:rsidR="00E50C45">
        <w:t>IndicatedConceptChanged</w:t>
      </w:r>
      <w:r>
        <w:t xml:space="preserve"> is sent to all listeners</w:t>
      </w:r>
    </w:p>
    <w:p w14:paraId="0EBC89F0" w14:textId="38B46AEF" w:rsidR="004E7822" w:rsidRDefault="00E50C45" w:rsidP="00275322">
      <w:pPr>
        <w:pStyle w:val="ListParagraph"/>
        <w:numPr>
          <w:ilvl w:val="0"/>
          <w:numId w:val="14"/>
        </w:numPr>
      </w:pPr>
      <w:r>
        <w:t>IndicatedConceptChanged</w:t>
      </w:r>
      <w:r w:rsidR="00275322">
        <w:t xml:space="preserve"> is used to inform </w:t>
      </w:r>
      <w:r w:rsidR="004E7822">
        <w:t xml:space="preserve">a </w:t>
      </w:r>
      <w:r w:rsidR="00275322">
        <w:t xml:space="preserve">concept that a change has occurred to an indicated concept: either the ReferencedConcept of a Reference or the AbstractConcept or RefinedConcept of a Refinement. </w:t>
      </w:r>
      <w:r w:rsidR="004E7822">
        <w:t>This notification is forwarded as follows:</w:t>
      </w:r>
    </w:p>
    <w:p w14:paraId="747E7442" w14:textId="77777777" w:rsidR="004E7822" w:rsidRDefault="004E7822" w:rsidP="004E7822">
      <w:pPr>
        <w:pStyle w:val="ListParagraph"/>
        <w:numPr>
          <w:ilvl w:val="1"/>
          <w:numId w:val="14"/>
        </w:numPr>
      </w:pPr>
      <w:r>
        <w:t xml:space="preserve">An </w:t>
      </w:r>
      <w:r w:rsidR="00275322">
        <w:t xml:space="preserve">IndicatedConceptChanged </w:t>
      </w:r>
      <w:r>
        <w:t>is sent to the concept’s owner</w:t>
      </w:r>
    </w:p>
    <w:p w14:paraId="304C7D58" w14:textId="14899244" w:rsidR="00275322" w:rsidRDefault="00275322" w:rsidP="004E7822">
      <w:pPr>
        <w:ind w:left="720"/>
      </w:pPr>
      <w:r>
        <w:t>Note that an IndicatedConceptChange</w:t>
      </w:r>
      <w:r w:rsidR="004E7822">
        <w:t>d is not forwarded to listeners.</w:t>
      </w:r>
    </w:p>
    <w:p w14:paraId="3646842D" w14:textId="1700173F" w:rsidR="00D872FD" w:rsidRDefault="008D3709" w:rsidP="00676788">
      <w:pPr>
        <w:pStyle w:val="ListParagraph"/>
        <w:numPr>
          <w:ilvl w:val="0"/>
          <w:numId w:val="14"/>
        </w:numPr>
      </w:pPr>
      <w:r>
        <w:t>Abstraction</w:t>
      </w:r>
      <w:r w:rsidR="005974CC">
        <w:t xml:space="preserve">Changed is used to indicate </w:t>
      </w:r>
      <w:r w:rsidR="00676788">
        <w:t xml:space="preserve">to a refined element </w:t>
      </w:r>
      <w:r w:rsidR="005974CC">
        <w:t xml:space="preserve">that a change has occurred in </w:t>
      </w:r>
      <w:r w:rsidR="00676788">
        <w:t xml:space="preserve">its </w:t>
      </w:r>
      <w:r w:rsidR="005974CC">
        <w:t xml:space="preserve">abstraction hierarchy. </w:t>
      </w:r>
      <w:r w:rsidR="004E7822">
        <w:t xml:space="preserve">It is generated by a Refinement when it receives an </w:t>
      </w:r>
      <w:r w:rsidR="00E50C45">
        <w:t>IndicatedConceptChanged</w:t>
      </w:r>
      <w:r w:rsidR="004E7822">
        <w:t xml:space="preserve"> from its abstract concept and is sent to the refined concept.</w:t>
      </w:r>
      <w:r w:rsidR="005953FB">
        <w:t xml:space="preserve"> Upon receipt, this notification is forwarded as follows:</w:t>
      </w:r>
    </w:p>
    <w:p w14:paraId="7B1AC4F3" w14:textId="3CEEB2B7" w:rsidR="005953FB" w:rsidRDefault="005953FB" w:rsidP="005953FB">
      <w:pPr>
        <w:pStyle w:val="ListParagraph"/>
        <w:numPr>
          <w:ilvl w:val="1"/>
          <w:numId w:val="14"/>
        </w:numPr>
      </w:pPr>
      <w:r>
        <w:t>A ChildAbstractionChange</w:t>
      </w:r>
      <w:r w:rsidR="00855933">
        <w:t>d</w:t>
      </w:r>
      <w:r>
        <w:t xml:space="preserve"> is sent to the concept’s owner</w:t>
      </w:r>
    </w:p>
    <w:p w14:paraId="034D0B4A" w14:textId="63794F3B" w:rsidR="005953FB" w:rsidRDefault="005953FB" w:rsidP="005953FB">
      <w:pPr>
        <w:pStyle w:val="ListParagraph"/>
        <w:numPr>
          <w:ilvl w:val="1"/>
          <w:numId w:val="14"/>
        </w:numPr>
      </w:pPr>
      <w:r>
        <w:t>An AbstractionChange</w:t>
      </w:r>
      <w:r w:rsidR="00104FE1">
        <w:t>d</w:t>
      </w:r>
      <w:r>
        <w:t xml:space="preserve"> is sent to </w:t>
      </w:r>
      <w:r w:rsidR="00CF0230">
        <w:t xml:space="preserve">the refined concepts of any </w:t>
      </w:r>
      <w:r>
        <w:t>listeners that are Refinements who have this concept as their abstract concept. No Indicated</w:t>
      </w:r>
      <w:r w:rsidR="00E50C45">
        <w:t>Concept</w:t>
      </w:r>
      <w:r>
        <w:t>Change</w:t>
      </w:r>
      <w:r w:rsidR="00E50C45">
        <w:t>d</w:t>
      </w:r>
      <w:r>
        <w:t xml:space="preserve"> is sent to this Refinement.</w:t>
      </w:r>
    </w:p>
    <w:p w14:paraId="202FA5BE" w14:textId="257CA629" w:rsidR="005953FB" w:rsidRDefault="005953FB" w:rsidP="005953FB">
      <w:pPr>
        <w:pStyle w:val="ListParagraph"/>
        <w:numPr>
          <w:ilvl w:val="1"/>
          <w:numId w:val="14"/>
        </w:numPr>
      </w:pPr>
      <w:r>
        <w:t>An Indicated</w:t>
      </w:r>
      <w:r w:rsidR="00E50C45">
        <w:t>Concept</w:t>
      </w:r>
      <w:r>
        <w:t>Change</w:t>
      </w:r>
      <w:r w:rsidR="00E50C45">
        <w:t>d</w:t>
      </w:r>
      <w:r>
        <w:t xml:space="preserve"> is sent to all other listeners</w:t>
      </w:r>
    </w:p>
    <w:p w14:paraId="5FF07320" w14:textId="3EFF8F93" w:rsidR="00D872FD" w:rsidRDefault="00D872FD" w:rsidP="00676788">
      <w:pPr>
        <w:pStyle w:val="ListParagraph"/>
        <w:numPr>
          <w:ilvl w:val="0"/>
          <w:numId w:val="14"/>
        </w:numPr>
      </w:pPr>
      <w:r>
        <w:t xml:space="preserve">A </w:t>
      </w:r>
      <w:r w:rsidR="005953FB">
        <w:t>ChildAbstraction</w:t>
      </w:r>
      <w:r>
        <w:t>Change</w:t>
      </w:r>
      <w:r w:rsidR="00104FE1">
        <w:t>d</w:t>
      </w:r>
      <w:r>
        <w:t xml:space="preserve"> is used to inform </w:t>
      </w:r>
      <w:r w:rsidR="005953FB">
        <w:t xml:space="preserve">a concept </w:t>
      </w:r>
      <w:r>
        <w:t xml:space="preserve">that there has been a change </w:t>
      </w:r>
      <w:r w:rsidR="005953FB">
        <w:t>one of its descendant’s abstractions. This notification is forwarded as follows:</w:t>
      </w:r>
    </w:p>
    <w:p w14:paraId="5443F08E" w14:textId="43A97417" w:rsidR="005953FB" w:rsidRDefault="005953FB" w:rsidP="005953FB">
      <w:pPr>
        <w:pStyle w:val="ListParagraph"/>
        <w:numPr>
          <w:ilvl w:val="1"/>
          <w:numId w:val="14"/>
        </w:numPr>
      </w:pPr>
      <w:r>
        <w:t>A ChildAbstractionChange</w:t>
      </w:r>
      <w:r w:rsidR="00104FE1">
        <w:t>d</w:t>
      </w:r>
      <w:r>
        <w:t xml:space="preserve"> is sent to the concept’s owner</w:t>
      </w:r>
    </w:p>
    <w:p w14:paraId="4D7049DB" w14:textId="00F478B4" w:rsidR="005953FB" w:rsidRDefault="005953FB" w:rsidP="005953FB">
      <w:pPr>
        <w:pStyle w:val="ListParagraph"/>
        <w:numPr>
          <w:ilvl w:val="1"/>
          <w:numId w:val="14"/>
        </w:numPr>
      </w:pPr>
      <w:r>
        <w:t xml:space="preserve">An </w:t>
      </w:r>
      <w:r w:rsidR="00957DC9">
        <w:t>AbstractionChanged</w:t>
      </w:r>
      <w:r>
        <w:t xml:space="preserve"> is sent to any listeners that are Refinements who have this concept as their abstract concept. No Indicated</w:t>
      </w:r>
      <w:r w:rsidR="00957DC9">
        <w:t>Concept</w:t>
      </w:r>
      <w:r>
        <w:t>Change</w:t>
      </w:r>
      <w:r w:rsidR="00957DC9">
        <w:t>d</w:t>
      </w:r>
      <w:r>
        <w:t xml:space="preserve"> is sent to this Refinement.</w:t>
      </w:r>
    </w:p>
    <w:p w14:paraId="67CE4154" w14:textId="7F3A8A22" w:rsidR="005953FB" w:rsidRDefault="005953FB" w:rsidP="005953FB">
      <w:pPr>
        <w:pStyle w:val="ListParagraph"/>
        <w:numPr>
          <w:ilvl w:val="1"/>
          <w:numId w:val="14"/>
        </w:numPr>
      </w:pPr>
      <w:r>
        <w:t>An Indicated</w:t>
      </w:r>
      <w:r w:rsidR="00957DC9">
        <w:t>Concept</w:t>
      </w:r>
      <w:r>
        <w:t>Change</w:t>
      </w:r>
      <w:r w:rsidR="00957DC9">
        <w:t>d</w:t>
      </w:r>
      <w:r>
        <w:t xml:space="preserve"> is sent to all other listeners</w:t>
      </w:r>
    </w:p>
    <w:p w14:paraId="4567094C" w14:textId="34EDDFFC" w:rsidR="00BB7F55" w:rsidRDefault="00BB7F55" w:rsidP="00BB7F55">
      <w:pPr>
        <w:pStyle w:val="ListParagraph"/>
        <w:numPr>
          <w:ilvl w:val="0"/>
          <w:numId w:val="14"/>
        </w:numPr>
      </w:pPr>
      <w:r>
        <w:t xml:space="preserve">A </w:t>
      </w:r>
      <w:r w:rsidR="00957DC9">
        <w:t>U</w:t>
      </w:r>
      <w:r w:rsidR="006D6EC5">
        <w:t>ofDConcept</w:t>
      </w:r>
      <w:r w:rsidR="00957DC9">
        <w:t>Changed</w:t>
      </w:r>
      <w:r>
        <w:t xml:space="preserve"> is used to </w:t>
      </w:r>
      <w:r w:rsidR="00153A76">
        <w:t xml:space="preserve">indicate that </w:t>
      </w:r>
      <w:r>
        <w:t xml:space="preserve">a </w:t>
      </w:r>
      <w:r w:rsidR="00153A76">
        <w:t>concept i</w:t>
      </w:r>
      <w:r>
        <w:t xml:space="preserve">n the </w:t>
      </w:r>
      <w:proofErr w:type="spellStart"/>
      <w:r>
        <w:t>UofD</w:t>
      </w:r>
      <w:proofErr w:type="spellEnd"/>
      <w:r>
        <w:t xml:space="preserve"> </w:t>
      </w:r>
      <w:r w:rsidR="00153A76">
        <w:t>has</w:t>
      </w:r>
      <w:r>
        <w:t xml:space="preserve"> changed. </w:t>
      </w:r>
      <w:r w:rsidR="00D51AD5">
        <w:t xml:space="preserve">It is used to forward </w:t>
      </w:r>
      <w:r w:rsidR="00957DC9">
        <w:t>ConceptChanged</w:t>
      </w:r>
      <w:r w:rsidR="00153A76">
        <w:t xml:space="preserve">. This notification is forwarded </w:t>
      </w:r>
      <w:r w:rsidR="005E62F8">
        <w:t xml:space="preserve">by the Universe of Discourse </w:t>
      </w:r>
      <w:r w:rsidR="00153A76">
        <w:t>as follows:</w:t>
      </w:r>
    </w:p>
    <w:p w14:paraId="565A632C" w14:textId="79AE69CC" w:rsidR="005E62F8" w:rsidRDefault="005E62F8" w:rsidP="005E62F8">
      <w:pPr>
        <w:pStyle w:val="ListParagraph"/>
        <w:numPr>
          <w:ilvl w:val="1"/>
          <w:numId w:val="14"/>
        </w:numPr>
      </w:pPr>
      <w:r>
        <w:t xml:space="preserve">An </w:t>
      </w:r>
      <w:r w:rsidR="00957DC9">
        <w:t>IndicatedConceptChanged</w:t>
      </w:r>
      <w:r>
        <w:t xml:space="preserve"> is used to inform a concept that a change has occurred in the indicated concept, i.e. the Universe of Discourse. </w:t>
      </w:r>
    </w:p>
    <w:p w14:paraId="331DB49E" w14:textId="7BE1B284" w:rsidR="006D6EC5" w:rsidRDefault="006D6EC5" w:rsidP="006D6EC5">
      <w:pPr>
        <w:pStyle w:val="ListParagraph"/>
        <w:numPr>
          <w:ilvl w:val="0"/>
          <w:numId w:val="14"/>
        </w:numPr>
      </w:pPr>
      <w:r>
        <w:t xml:space="preserve">A UofDConceptAdded is used to indicate that a concept has been added to the </w:t>
      </w:r>
      <w:proofErr w:type="spellStart"/>
      <w:r>
        <w:t>UofD</w:t>
      </w:r>
      <w:proofErr w:type="spellEnd"/>
      <w:r>
        <w:t>. This notification is forwarded by the UniverseOfDiscourse as follows:</w:t>
      </w:r>
    </w:p>
    <w:p w14:paraId="3AE4998B" w14:textId="24B6A110" w:rsidR="006D6EC5" w:rsidRDefault="006D6EC5" w:rsidP="006D6EC5">
      <w:pPr>
        <w:pStyle w:val="ListParagraph"/>
        <w:numPr>
          <w:ilvl w:val="1"/>
          <w:numId w:val="14"/>
        </w:numPr>
      </w:pPr>
      <w:r>
        <w:t>An IndicatedConceptChanged is used to inform a concept of this change</w:t>
      </w:r>
    </w:p>
    <w:p w14:paraId="0D4DA67A" w14:textId="0E04A670" w:rsidR="006D6EC5" w:rsidRDefault="006D6EC5" w:rsidP="006D6EC5">
      <w:pPr>
        <w:pStyle w:val="ListParagraph"/>
        <w:numPr>
          <w:ilvl w:val="0"/>
          <w:numId w:val="14"/>
        </w:numPr>
      </w:pPr>
      <w:r>
        <w:t xml:space="preserve">A UofDConceptRemoved is used to indicate that a concept has been removed from the </w:t>
      </w:r>
      <w:proofErr w:type="spellStart"/>
      <w:r>
        <w:t>UofD</w:t>
      </w:r>
      <w:proofErr w:type="spellEnd"/>
      <w:r>
        <w:t>. This notification is forwarded by the UniverseOfDiscourse as follows:</w:t>
      </w:r>
    </w:p>
    <w:p w14:paraId="6371C72A" w14:textId="3435B3EE" w:rsidR="006D6EC5" w:rsidRDefault="006D6EC5" w:rsidP="006D6EC5">
      <w:pPr>
        <w:pStyle w:val="ListParagraph"/>
        <w:numPr>
          <w:ilvl w:val="1"/>
          <w:numId w:val="14"/>
        </w:numPr>
      </w:pPr>
      <w:r>
        <w:t>An IndicatedConceptChanged is used to inform a concept of this change</w:t>
      </w:r>
    </w:p>
    <w:p w14:paraId="753B008D" w14:textId="48D85415" w:rsidR="00735D9F" w:rsidRDefault="00835EF0" w:rsidP="00735D9F">
      <w:r>
        <w:lastRenderedPageBreak/>
        <w:t>Changes are communicated via the ChangeNotification data structure (</w:t>
      </w:r>
      <w:r>
        <w:fldChar w:fldCharType="begin"/>
      </w:r>
      <w:r>
        <w:instrText xml:space="preserve"> REF _Ref526258294 \h </w:instrText>
      </w:r>
      <w:r>
        <w:fldChar w:fldCharType="separate"/>
      </w:r>
      <w:r w:rsidR="00271F39">
        <w:t xml:space="preserve">Figure </w:t>
      </w:r>
      <w:r w:rsidR="00271F39">
        <w:rPr>
          <w:noProof/>
        </w:rPr>
        <w:t>4</w:t>
      </w:r>
      <w:r w:rsidR="00271F39">
        <w:noBreakHyphen/>
      </w:r>
      <w:r w:rsidR="00271F39">
        <w:rPr>
          <w:noProof/>
        </w:rPr>
        <w:t>6</w:t>
      </w:r>
      <w:r>
        <w:fldChar w:fldCharType="end"/>
      </w:r>
      <w:r>
        <w:t xml:space="preserve">). The type indicates the type of change.  The </w:t>
      </w:r>
      <w:proofErr w:type="spellStart"/>
      <w:r w:rsidR="00735D9F">
        <w:t>r</w:t>
      </w:r>
      <w:r>
        <w:t>eportingElement</w:t>
      </w:r>
      <w:proofErr w:type="spellEnd"/>
      <w:r>
        <w:t xml:space="preserve"> is the </w:t>
      </w:r>
      <w:r w:rsidR="00735D9F">
        <w:t>e</w:t>
      </w:r>
      <w:r>
        <w:t>lement sending this particular notification.</w:t>
      </w:r>
      <w:r w:rsidR="00F8409C">
        <w:t xml:space="preserve"> </w:t>
      </w:r>
      <w:r w:rsidR="00F80BD9">
        <w:t>If the type is ConceptChanged, t</w:t>
      </w:r>
      <w:r w:rsidR="00F8409C">
        <w:t xml:space="preserve">he </w:t>
      </w:r>
      <w:proofErr w:type="spellStart"/>
      <w:r w:rsidR="00F80BD9">
        <w:t>priorElementState</w:t>
      </w:r>
      <w:proofErr w:type="spellEnd"/>
      <w:r w:rsidR="00F80BD9">
        <w:t xml:space="preserve"> is a snapshot of the concept prior to the change. It is nil otherwise. If the type is one of the forwarding changes, the </w:t>
      </w:r>
      <w:proofErr w:type="spellStart"/>
      <w:r w:rsidR="00735D9F">
        <w:t>underlyingChange</w:t>
      </w:r>
      <w:proofErr w:type="spellEnd"/>
      <w:r w:rsidR="00735D9F">
        <w:t xml:space="preserve"> point</w:t>
      </w:r>
      <w:r w:rsidR="00F80BD9">
        <w:t>s to the notification that generated this one</w:t>
      </w:r>
      <w:r w:rsidR="00735D9F">
        <w:t xml:space="preserve">.  </w:t>
      </w:r>
    </w:p>
    <w:p w14:paraId="662D48AC" w14:textId="4F28E43E" w:rsidR="00835EF0" w:rsidRDefault="005953FB" w:rsidP="00D43E27">
      <w:pPr>
        <w:keepNext/>
      </w:pPr>
      <w:r>
        <w:rPr>
          <w:noProof/>
        </w:rPr>
        <w:drawing>
          <wp:inline distT="0" distB="0" distL="0" distR="0" wp14:anchorId="15B2CFAF" wp14:editId="07D61A49">
            <wp:extent cx="5457143" cy="1809524"/>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57143" cy="1809524"/>
                    </a:xfrm>
                    <a:prstGeom prst="rect">
                      <a:avLst/>
                    </a:prstGeom>
                  </pic:spPr>
                </pic:pic>
              </a:graphicData>
            </a:graphic>
          </wp:inline>
        </w:drawing>
      </w:r>
    </w:p>
    <w:p w14:paraId="7249D057" w14:textId="33112201" w:rsidR="00835EF0" w:rsidRDefault="00835EF0" w:rsidP="00D43E27">
      <w:pPr>
        <w:pStyle w:val="Caption"/>
      </w:pPr>
      <w:bookmarkStart w:id="17" w:name="_Ref526258294"/>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4</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8</w:t>
      </w:r>
      <w:r w:rsidR="003C7A4B">
        <w:rPr>
          <w:noProof/>
        </w:rPr>
        <w:fldChar w:fldCharType="end"/>
      </w:r>
      <w:bookmarkEnd w:id="17"/>
      <w:r>
        <w:t>: Change Notification Data Structure</w:t>
      </w:r>
    </w:p>
    <w:p w14:paraId="5871068D" w14:textId="0F4B9617" w:rsidR="00E21D31" w:rsidRPr="00F6308F" w:rsidRDefault="00E21D31" w:rsidP="0031326A">
      <w:r>
        <w:t>The following sections provide examples of the notifications and their propagation.</w:t>
      </w:r>
    </w:p>
    <w:p w14:paraId="63F2BD10" w14:textId="7888E022" w:rsidR="007873C3" w:rsidRDefault="007873C3" w:rsidP="00D60383">
      <w:pPr>
        <w:pStyle w:val="Heading1"/>
      </w:pPr>
      <w:r>
        <w:t>Constraints</w:t>
      </w:r>
    </w:p>
    <w:p w14:paraId="4C431714" w14:textId="5A1ED6C8" w:rsidR="007873C3" w:rsidRPr="007873C3" w:rsidRDefault="007873C3" w:rsidP="007873C3">
      <w:r>
        <w:t>Refinement requires that when a Reference is refined</w:t>
      </w:r>
      <w:r w:rsidR="00055DA2">
        <w:t xml:space="preserve">, </w:t>
      </w:r>
      <w:r>
        <w:t xml:space="preserve">the </w:t>
      </w:r>
      <w:r w:rsidR="00055DA2">
        <w:t>referenced element of the refinement be a refinement of the referenced element of the abstract Reference.</w:t>
      </w:r>
      <w:r>
        <w:t xml:space="preserve"> </w:t>
      </w:r>
    </w:p>
    <w:p w14:paraId="4B335ACE" w14:textId="352A313D" w:rsidR="00BC5DFC" w:rsidRPr="005E09F8" w:rsidRDefault="00BC5DFC" w:rsidP="00BC5DFC"/>
    <w:p w14:paraId="20EA6EDC" w14:textId="77777777" w:rsidR="008F05E8" w:rsidRDefault="008F05E8" w:rsidP="008F05E8">
      <w:pPr>
        <w:pStyle w:val="Heading1"/>
      </w:pPr>
      <w:r>
        <w:t>Built-In Functions</w:t>
      </w:r>
    </w:p>
    <w:p w14:paraId="5CABC476" w14:textId="77777777" w:rsidR="008F05E8" w:rsidRDefault="008F05E8" w:rsidP="008F05E8">
      <w:pPr>
        <w:pStyle w:val="Heading3"/>
      </w:pPr>
      <w:r>
        <w:t>Element Functions</w:t>
      </w:r>
    </w:p>
    <w:p w14:paraId="449CDB34" w14:textId="77777777" w:rsidR="008F05E8" w:rsidRDefault="008F05E8" w:rsidP="008F05E8">
      <w:pPr>
        <w:pStyle w:val="Heading4"/>
      </w:pPr>
      <w:proofErr w:type="spellStart"/>
      <w:r>
        <w:t>GetConceptId</w:t>
      </w:r>
      <w:proofErr w:type="spellEnd"/>
    </w:p>
    <w:p w14:paraId="509228CA" w14:textId="77777777" w:rsidR="008F05E8" w:rsidRPr="0093744C" w:rsidRDefault="008F05E8" w:rsidP="008F05E8"/>
    <w:p w14:paraId="1233B17D" w14:textId="77777777" w:rsidR="008F05E8" w:rsidRDefault="008F05E8" w:rsidP="008F05E8">
      <w:pPr>
        <w:pStyle w:val="Heading3"/>
      </w:pPr>
      <w:proofErr w:type="spellStart"/>
      <w:r>
        <w:t>CloneAsRefinement</w:t>
      </w:r>
      <w:proofErr w:type="spellEnd"/>
    </w:p>
    <w:p w14:paraId="642CD5A9" w14:textId="77777777" w:rsidR="008F05E8" w:rsidRDefault="008F05E8" w:rsidP="008F05E8">
      <w:r>
        <w:t xml:space="preserve">This function has two references: the </w:t>
      </w:r>
      <w:proofErr w:type="spellStart"/>
      <w:r>
        <w:t>PrototypeToBeCloned</w:t>
      </w:r>
      <w:proofErr w:type="spellEnd"/>
      <w:r>
        <w:t xml:space="preserve"> and the </w:t>
      </w:r>
      <w:proofErr w:type="spellStart"/>
      <w:r>
        <w:t>NewClone</w:t>
      </w:r>
      <w:proofErr w:type="spellEnd"/>
      <w:r>
        <w:t xml:space="preserve">. The function takes the Element indicated by the </w:t>
      </w:r>
      <w:proofErr w:type="spellStart"/>
      <w:r>
        <w:t>PrototypeToBeCloned</w:t>
      </w:r>
      <w:proofErr w:type="spellEnd"/>
      <w:r>
        <w:t xml:space="preserve"> and replicates its structure recursively as defined by </w:t>
      </w:r>
      <w:proofErr w:type="spellStart"/>
      <w:r>
        <w:t>ownedConcepts</w:t>
      </w:r>
      <w:proofErr w:type="spellEnd"/>
      <w:r>
        <w:t xml:space="preserve">. </w:t>
      </w:r>
    </w:p>
    <w:p w14:paraId="270D98A7" w14:textId="77777777" w:rsidR="008F05E8" w:rsidRDefault="008F05E8" w:rsidP="008F05E8">
      <w:pPr>
        <w:pStyle w:val="ListParagraph"/>
        <w:numPr>
          <w:ilvl w:val="0"/>
          <w:numId w:val="3"/>
        </w:numPr>
      </w:pPr>
      <w:r>
        <w:t>The derived concepts of Name, URI, and Definition are not cloned</w:t>
      </w:r>
    </w:p>
    <w:p w14:paraId="4FA5F37E" w14:textId="77777777" w:rsidR="008F05E8" w:rsidRDefault="008F05E8" w:rsidP="008F05E8">
      <w:pPr>
        <w:pStyle w:val="ListParagraph"/>
        <w:numPr>
          <w:ilvl w:val="0"/>
          <w:numId w:val="3"/>
        </w:numPr>
      </w:pPr>
      <w:r>
        <w:t>Each cloned element is made a refinement of its corresponding prototype element</w:t>
      </w:r>
    </w:p>
    <w:p w14:paraId="2C7B04C9" w14:textId="77777777" w:rsidR="008F05E8" w:rsidRPr="001C2DED" w:rsidRDefault="008F05E8" w:rsidP="008F05E8">
      <w:pPr>
        <w:pStyle w:val="ListParagraph"/>
        <w:numPr>
          <w:ilvl w:val="0"/>
          <w:numId w:val="3"/>
        </w:numPr>
      </w:pPr>
      <w:r>
        <w:t xml:space="preserve">If a Reference’s </w:t>
      </w:r>
      <w:proofErr w:type="spellStart"/>
      <w:r>
        <w:t>referencedConcept</w:t>
      </w:r>
      <w:proofErr w:type="spellEnd"/>
      <w:r>
        <w:t xml:space="preserve"> points to an element that is, itself, cloned, then the cloned Reference’s </w:t>
      </w:r>
      <w:proofErr w:type="spellStart"/>
      <w:r>
        <w:t>referencedConcept</w:t>
      </w:r>
      <w:proofErr w:type="spellEnd"/>
      <w:r>
        <w:t xml:space="preserve"> points to the clone of the originally referenced element; otherwise the cloned Reference points to nil. The same holds true for the </w:t>
      </w:r>
      <w:proofErr w:type="spellStart"/>
      <w:r>
        <w:t>abstractConcept</w:t>
      </w:r>
      <w:proofErr w:type="spellEnd"/>
      <w:r>
        <w:t xml:space="preserve"> and </w:t>
      </w:r>
      <w:proofErr w:type="spellStart"/>
      <w:r>
        <w:t>refinedConcept</w:t>
      </w:r>
      <w:proofErr w:type="spellEnd"/>
      <w:r>
        <w:t xml:space="preserve"> of cloned Refinements</w:t>
      </w:r>
    </w:p>
    <w:p w14:paraId="06736EF6" w14:textId="77777777" w:rsidR="008F05E8" w:rsidRDefault="008F05E8" w:rsidP="008F05E8">
      <w:pPr>
        <w:keepNext/>
      </w:pPr>
      <w:r>
        <w:rPr>
          <w:noProof/>
        </w:rPr>
        <w:lastRenderedPageBreak/>
        <w:drawing>
          <wp:inline distT="0" distB="0" distL="0" distR="0" wp14:anchorId="31AB068C" wp14:editId="09270194">
            <wp:extent cx="2244545" cy="2014789"/>
            <wp:effectExtent l="0" t="0" r="381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61166" cy="2029708"/>
                    </a:xfrm>
                    <a:prstGeom prst="rect">
                      <a:avLst/>
                    </a:prstGeom>
                  </pic:spPr>
                </pic:pic>
              </a:graphicData>
            </a:graphic>
          </wp:inline>
        </w:drawing>
      </w:r>
      <w:r>
        <w:rPr>
          <w:noProof/>
        </w:rPr>
        <w:t xml:space="preserve"> </w:t>
      </w:r>
    </w:p>
    <w:p w14:paraId="157481FA" w14:textId="1CD3DC47" w:rsidR="008F05E8" w:rsidRPr="001C2DED" w:rsidRDefault="008F05E8" w:rsidP="008F05E8">
      <w:pPr>
        <w:pStyle w:val="Caption"/>
      </w:pPr>
      <w:r>
        <w:t xml:space="preserve">Figure </w:t>
      </w:r>
      <w:r w:rsidR="003C7A4B">
        <w:rPr>
          <w:noProof/>
        </w:rPr>
        <w:fldChar w:fldCharType="begin"/>
      </w:r>
      <w:r w:rsidR="003C7A4B">
        <w:rPr>
          <w:noProof/>
        </w:rPr>
        <w:instrText xml:space="preserve"> STYLEREF 1 \s </w:instrText>
      </w:r>
      <w:r w:rsidR="003C7A4B">
        <w:rPr>
          <w:noProof/>
        </w:rPr>
        <w:fldChar w:fldCharType="separate"/>
      </w:r>
      <w:r w:rsidR="00821814">
        <w:rPr>
          <w:noProof/>
        </w:rPr>
        <w:t>6</w:t>
      </w:r>
      <w:r w:rsidR="003C7A4B">
        <w:rPr>
          <w:noProof/>
        </w:rPr>
        <w:fldChar w:fldCharType="end"/>
      </w:r>
      <w:r w:rsidR="00821814">
        <w:noBreakHyphen/>
      </w:r>
      <w:r w:rsidR="003C7A4B">
        <w:rPr>
          <w:noProof/>
        </w:rPr>
        <w:fldChar w:fldCharType="begin"/>
      </w:r>
      <w:r w:rsidR="003C7A4B">
        <w:rPr>
          <w:noProof/>
        </w:rPr>
        <w:instrText xml:space="preserve"> SEQ Figure \* ARABIC \s 1 </w:instrText>
      </w:r>
      <w:r w:rsidR="003C7A4B">
        <w:rPr>
          <w:noProof/>
        </w:rPr>
        <w:fldChar w:fldCharType="separate"/>
      </w:r>
      <w:r w:rsidR="00821814">
        <w:rPr>
          <w:noProof/>
        </w:rPr>
        <w:t>1</w:t>
      </w:r>
      <w:r w:rsidR="003C7A4B">
        <w:rPr>
          <w:noProof/>
        </w:rPr>
        <w:fldChar w:fldCharType="end"/>
      </w:r>
      <w:r>
        <w:t xml:space="preserve">: </w:t>
      </w:r>
      <w:proofErr w:type="spellStart"/>
      <w:r>
        <w:t>CloneAsRefinement</w:t>
      </w:r>
      <w:proofErr w:type="spellEnd"/>
    </w:p>
    <w:p w14:paraId="5CE3F2FC" w14:textId="77777777" w:rsidR="008F05E8" w:rsidRDefault="008F05E8"/>
    <w:sectPr w:rsidR="008F05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F5686" w14:textId="77777777" w:rsidR="002F207F" w:rsidRDefault="002F207F" w:rsidP="007A1757">
      <w:pPr>
        <w:spacing w:after="0" w:line="240" w:lineRule="auto"/>
      </w:pPr>
      <w:r>
        <w:separator/>
      </w:r>
    </w:p>
  </w:endnote>
  <w:endnote w:type="continuationSeparator" w:id="0">
    <w:p w14:paraId="07658E4D" w14:textId="77777777" w:rsidR="002F207F" w:rsidRDefault="002F207F" w:rsidP="007A17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BAE44" w14:textId="77777777" w:rsidR="002F207F" w:rsidRDefault="002F207F" w:rsidP="007A1757">
      <w:pPr>
        <w:spacing w:after="0" w:line="240" w:lineRule="auto"/>
      </w:pPr>
      <w:r>
        <w:separator/>
      </w:r>
    </w:p>
  </w:footnote>
  <w:footnote w:type="continuationSeparator" w:id="0">
    <w:p w14:paraId="6C072784" w14:textId="77777777" w:rsidR="002F207F" w:rsidRDefault="002F207F" w:rsidP="007A1757">
      <w:pPr>
        <w:spacing w:after="0" w:line="240" w:lineRule="auto"/>
      </w:pPr>
      <w:r>
        <w:continuationSeparator/>
      </w:r>
    </w:p>
  </w:footnote>
  <w:footnote w:id="1">
    <w:p w14:paraId="2AB20454" w14:textId="1C37BE84" w:rsidR="000A54D9" w:rsidRDefault="000A54D9">
      <w:pPr>
        <w:pStyle w:val="FootnoteText"/>
      </w:pPr>
      <w:r>
        <w:rPr>
          <w:rStyle w:val="FootnoteReference"/>
        </w:rPr>
        <w:footnoteRef/>
      </w:r>
      <w:r>
        <w:t xml:space="preserve"> This is the id attribute of the Element in the current implementation.</w:t>
      </w:r>
    </w:p>
  </w:footnote>
  <w:footnote w:id="2">
    <w:p w14:paraId="0C03E54C" w14:textId="3A4EEB48" w:rsidR="000A54D9" w:rsidRDefault="000A54D9">
      <w:pPr>
        <w:pStyle w:val="FootnoteText"/>
      </w:pPr>
      <w:r>
        <w:rPr>
          <w:rStyle w:val="FootnoteReference"/>
        </w:rPr>
        <w:footnoteRef/>
      </w:r>
      <w:r>
        <w:t xml:space="preserve"> In the current implementation the </w:t>
      </w:r>
      <w:proofErr w:type="spellStart"/>
      <w:r>
        <w:t>conceptID</w:t>
      </w:r>
      <w:proofErr w:type="spellEnd"/>
      <w:r>
        <w:t xml:space="preserve"> is a UUID.</w:t>
      </w:r>
    </w:p>
  </w:footnote>
  <w:footnote w:id="3">
    <w:p w14:paraId="5C7F0D00" w14:textId="03EC04CC" w:rsidR="000A54D9" w:rsidRDefault="000A54D9">
      <w:pPr>
        <w:pStyle w:val="FootnoteText"/>
      </w:pPr>
      <w:r>
        <w:rPr>
          <w:rStyle w:val="FootnoteReference"/>
        </w:rPr>
        <w:footnoteRef/>
      </w:r>
      <w:r>
        <w:t xml:space="preserve"> In the present implementation the </w:t>
      </w:r>
      <w:proofErr w:type="spellStart"/>
      <w:r>
        <w:t>referencedConceptID</w:t>
      </w:r>
      <w:proofErr w:type="spellEnd"/>
      <w:r>
        <w:t xml:space="preserve"> value is held by another object called a Pointer (specifically, a </w:t>
      </w:r>
      <w:proofErr w:type="spellStart"/>
      <w:r>
        <w:t>ReferencedElementPointer</w:t>
      </w:r>
      <w:proofErr w:type="spellEnd"/>
      <w:r>
        <w:t>). This pointer has its own identifier. It is conjectured that this concept of Pointer is not necessary.</w:t>
      </w:r>
    </w:p>
  </w:footnote>
  <w:footnote w:id="4">
    <w:p w14:paraId="164E4135" w14:textId="4EE7517B" w:rsidR="000A54D9" w:rsidRDefault="000A54D9">
      <w:pPr>
        <w:pStyle w:val="FootnoteText"/>
      </w:pPr>
      <w:r>
        <w:rPr>
          <w:rStyle w:val="FootnoteReference"/>
        </w:rPr>
        <w:footnoteRef/>
      </w:r>
      <w:r>
        <w:t xml:space="preserve"> In the present implementation Literal is not a refinement of Element but rather a member of the Value branch of the type hierarchy that is parallel to the Element branch.</w:t>
      </w:r>
    </w:p>
  </w:footnote>
  <w:footnote w:id="5">
    <w:p w14:paraId="217335AE" w14:textId="744E9783" w:rsidR="000A54D9" w:rsidRDefault="000A54D9">
      <w:pPr>
        <w:pStyle w:val="FootnoteText"/>
      </w:pPr>
      <w:r>
        <w:rPr>
          <w:rStyle w:val="FootnoteReference"/>
        </w:rPr>
        <w:footnoteRef/>
      </w:r>
      <w:r>
        <w:t xml:space="preserve"> Note that in the current implementation Element is a refinement of a </w:t>
      </w:r>
      <w:proofErr w:type="spellStart"/>
      <w:r>
        <w:t>BaseElement</w:t>
      </w:r>
      <w:proofErr w:type="spellEnd"/>
      <w:r>
        <w:t xml:space="preserve"> (which holds the </w:t>
      </w:r>
      <w:proofErr w:type="spellStart"/>
      <w:r>
        <w:t>conceptID</w:t>
      </w:r>
      <w:proofErr w:type="spellEnd"/>
      <w:r>
        <w:t xml:space="preserve"> and </w:t>
      </w:r>
      <w:proofErr w:type="spellStart"/>
      <w:r>
        <w:t>owningConcept</w:t>
      </w:r>
      <w:proofErr w:type="spellEnd"/>
      <w:r>
        <w:t xml:space="preserve">). There is another refinement of </w:t>
      </w:r>
      <w:proofErr w:type="spellStart"/>
      <w:r>
        <w:t>BaseElement</w:t>
      </w:r>
      <w:proofErr w:type="spellEnd"/>
      <w:r>
        <w:t>, the Value, whose refinements are the family of Pointers and the Literal. It is conjectured that this branch of the type hierarchy is not necessary.</w:t>
      </w:r>
    </w:p>
  </w:footnote>
  <w:footnote w:id="6">
    <w:p w14:paraId="13B647AD" w14:textId="0D9253FC" w:rsidR="000A54D9" w:rsidRDefault="000A54D9">
      <w:pPr>
        <w:pStyle w:val="FootnoteText"/>
      </w:pPr>
      <w:r>
        <w:rPr>
          <w:rStyle w:val="FootnoteReference"/>
        </w:rPr>
        <w:footnoteRef/>
      </w:r>
      <w:r>
        <w:t xml:space="preserve"> A richer model would refine Literal further to represent a Number and the references would then point to Number.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C131A"/>
    <w:multiLevelType w:val="hybridMultilevel"/>
    <w:tmpl w:val="E8D62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6749B"/>
    <w:multiLevelType w:val="hybridMultilevel"/>
    <w:tmpl w:val="3A066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85FE6"/>
    <w:multiLevelType w:val="hybridMultilevel"/>
    <w:tmpl w:val="6CD816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D210A"/>
    <w:multiLevelType w:val="hybridMultilevel"/>
    <w:tmpl w:val="63E0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4115C"/>
    <w:multiLevelType w:val="hybridMultilevel"/>
    <w:tmpl w:val="3D6E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157E58"/>
    <w:multiLevelType w:val="hybridMultilevel"/>
    <w:tmpl w:val="7E90B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202292"/>
    <w:multiLevelType w:val="hybridMultilevel"/>
    <w:tmpl w:val="CA28D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F03E7"/>
    <w:multiLevelType w:val="hybridMultilevel"/>
    <w:tmpl w:val="A8AA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BE7D10"/>
    <w:multiLevelType w:val="hybridMultilevel"/>
    <w:tmpl w:val="1CB0D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BD5799"/>
    <w:multiLevelType w:val="hybridMultilevel"/>
    <w:tmpl w:val="9C4A6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134D3A"/>
    <w:multiLevelType w:val="hybridMultilevel"/>
    <w:tmpl w:val="F490E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A82748"/>
    <w:multiLevelType w:val="hybridMultilevel"/>
    <w:tmpl w:val="52920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077782"/>
    <w:multiLevelType w:val="hybridMultilevel"/>
    <w:tmpl w:val="EAAA2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0005D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5504DA8"/>
    <w:multiLevelType w:val="hybridMultilevel"/>
    <w:tmpl w:val="C316BC0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num w:numId="1">
    <w:abstractNumId w:val="9"/>
  </w:num>
  <w:num w:numId="2">
    <w:abstractNumId w:val="5"/>
  </w:num>
  <w:num w:numId="3">
    <w:abstractNumId w:val="7"/>
  </w:num>
  <w:num w:numId="4">
    <w:abstractNumId w:val="2"/>
  </w:num>
  <w:num w:numId="5">
    <w:abstractNumId w:val="10"/>
  </w:num>
  <w:num w:numId="6">
    <w:abstractNumId w:val="13"/>
  </w:num>
  <w:num w:numId="7">
    <w:abstractNumId w:val="4"/>
  </w:num>
  <w:num w:numId="8">
    <w:abstractNumId w:val="14"/>
  </w:num>
  <w:num w:numId="9">
    <w:abstractNumId w:val="12"/>
  </w:num>
  <w:num w:numId="10">
    <w:abstractNumId w:val="0"/>
  </w:num>
  <w:num w:numId="11">
    <w:abstractNumId w:val="8"/>
  </w:num>
  <w:num w:numId="12">
    <w:abstractNumId w:val="1"/>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09"/>
    <w:rsid w:val="00006911"/>
    <w:rsid w:val="00021A19"/>
    <w:rsid w:val="00055DA2"/>
    <w:rsid w:val="000720DA"/>
    <w:rsid w:val="00096465"/>
    <w:rsid w:val="000A54D9"/>
    <w:rsid w:val="000D70F0"/>
    <w:rsid w:val="000F2766"/>
    <w:rsid w:val="00104FE1"/>
    <w:rsid w:val="001107F9"/>
    <w:rsid w:val="001449A4"/>
    <w:rsid w:val="00153A76"/>
    <w:rsid w:val="00161D75"/>
    <w:rsid w:val="001822FF"/>
    <w:rsid w:val="001960C6"/>
    <w:rsid w:val="001A0D3E"/>
    <w:rsid w:val="001A1461"/>
    <w:rsid w:val="001A31C6"/>
    <w:rsid w:val="001A4A4E"/>
    <w:rsid w:val="001A5743"/>
    <w:rsid w:val="001C1D6B"/>
    <w:rsid w:val="001C2DED"/>
    <w:rsid w:val="001D1659"/>
    <w:rsid w:val="001E5321"/>
    <w:rsid w:val="001E7537"/>
    <w:rsid w:val="001F255F"/>
    <w:rsid w:val="001F45CE"/>
    <w:rsid w:val="002001DB"/>
    <w:rsid w:val="00214596"/>
    <w:rsid w:val="00215F35"/>
    <w:rsid w:val="00216F27"/>
    <w:rsid w:val="00225427"/>
    <w:rsid w:val="00263E2F"/>
    <w:rsid w:val="00271F39"/>
    <w:rsid w:val="00272517"/>
    <w:rsid w:val="00275322"/>
    <w:rsid w:val="002852C4"/>
    <w:rsid w:val="00290672"/>
    <w:rsid w:val="002C1717"/>
    <w:rsid w:val="002D6934"/>
    <w:rsid w:val="002E03C8"/>
    <w:rsid w:val="002F207F"/>
    <w:rsid w:val="0030435F"/>
    <w:rsid w:val="0031326A"/>
    <w:rsid w:val="0031609B"/>
    <w:rsid w:val="00317AA1"/>
    <w:rsid w:val="00317F4B"/>
    <w:rsid w:val="00330EE7"/>
    <w:rsid w:val="00342C85"/>
    <w:rsid w:val="00346015"/>
    <w:rsid w:val="00367010"/>
    <w:rsid w:val="003706BB"/>
    <w:rsid w:val="0039281A"/>
    <w:rsid w:val="00397E41"/>
    <w:rsid w:val="003A0F34"/>
    <w:rsid w:val="003A3A80"/>
    <w:rsid w:val="003B007A"/>
    <w:rsid w:val="003B5F71"/>
    <w:rsid w:val="003C24CC"/>
    <w:rsid w:val="003C65C7"/>
    <w:rsid w:val="003C7A4B"/>
    <w:rsid w:val="003D59DE"/>
    <w:rsid w:val="003D746D"/>
    <w:rsid w:val="003E1373"/>
    <w:rsid w:val="003E2E98"/>
    <w:rsid w:val="003E3312"/>
    <w:rsid w:val="003F56BC"/>
    <w:rsid w:val="00401B39"/>
    <w:rsid w:val="004120AD"/>
    <w:rsid w:val="00415248"/>
    <w:rsid w:val="004426A1"/>
    <w:rsid w:val="00464456"/>
    <w:rsid w:val="00482344"/>
    <w:rsid w:val="0049438A"/>
    <w:rsid w:val="004A5466"/>
    <w:rsid w:val="004A72B2"/>
    <w:rsid w:val="004D50D6"/>
    <w:rsid w:val="004E1B84"/>
    <w:rsid w:val="004E4D0F"/>
    <w:rsid w:val="004E7822"/>
    <w:rsid w:val="00505B57"/>
    <w:rsid w:val="00514E59"/>
    <w:rsid w:val="0052121F"/>
    <w:rsid w:val="00532B47"/>
    <w:rsid w:val="0055162F"/>
    <w:rsid w:val="0055328A"/>
    <w:rsid w:val="00566660"/>
    <w:rsid w:val="00584AAB"/>
    <w:rsid w:val="00586381"/>
    <w:rsid w:val="005953FB"/>
    <w:rsid w:val="005974CC"/>
    <w:rsid w:val="005A471F"/>
    <w:rsid w:val="005E09F8"/>
    <w:rsid w:val="005E62F8"/>
    <w:rsid w:val="00620B67"/>
    <w:rsid w:val="0065163B"/>
    <w:rsid w:val="00676788"/>
    <w:rsid w:val="00696481"/>
    <w:rsid w:val="006A4229"/>
    <w:rsid w:val="006A7754"/>
    <w:rsid w:val="006D0734"/>
    <w:rsid w:val="006D2FE8"/>
    <w:rsid w:val="006D6EC5"/>
    <w:rsid w:val="006F5E58"/>
    <w:rsid w:val="00707C09"/>
    <w:rsid w:val="00732823"/>
    <w:rsid w:val="00735D9F"/>
    <w:rsid w:val="007552C8"/>
    <w:rsid w:val="00772E55"/>
    <w:rsid w:val="007873C3"/>
    <w:rsid w:val="007A1757"/>
    <w:rsid w:val="007B01DE"/>
    <w:rsid w:val="007C10B1"/>
    <w:rsid w:val="007C268A"/>
    <w:rsid w:val="007D318A"/>
    <w:rsid w:val="007D44A4"/>
    <w:rsid w:val="007E79C3"/>
    <w:rsid w:val="007F7FC1"/>
    <w:rsid w:val="00821814"/>
    <w:rsid w:val="00821EC2"/>
    <w:rsid w:val="008327B7"/>
    <w:rsid w:val="00835EF0"/>
    <w:rsid w:val="0083622F"/>
    <w:rsid w:val="00842F52"/>
    <w:rsid w:val="008456EA"/>
    <w:rsid w:val="00855933"/>
    <w:rsid w:val="008664B7"/>
    <w:rsid w:val="0087015B"/>
    <w:rsid w:val="00882A0C"/>
    <w:rsid w:val="008B6A78"/>
    <w:rsid w:val="008D3709"/>
    <w:rsid w:val="008D5D52"/>
    <w:rsid w:val="008F05E8"/>
    <w:rsid w:val="008F0670"/>
    <w:rsid w:val="00901EEF"/>
    <w:rsid w:val="00933854"/>
    <w:rsid w:val="0093744C"/>
    <w:rsid w:val="00947999"/>
    <w:rsid w:val="00957DC9"/>
    <w:rsid w:val="00963C8D"/>
    <w:rsid w:val="00982EF9"/>
    <w:rsid w:val="0099207F"/>
    <w:rsid w:val="00993C4B"/>
    <w:rsid w:val="009A5477"/>
    <w:rsid w:val="009B1C2B"/>
    <w:rsid w:val="009B52E9"/>
    <w:rsid w:val="009B628A"/>
    <w:rsid w:val="009B763A"/>
    <w:rsid w:val="009E3101"/>
    <w:rsid w:val="00A156E4"/>
    <w:rsid w:val="00A322A0"/>
    <w:rsid w:val="00A86107"/>
    <w:rsid w:val="00AA17A5"/>
    <w:rsid w:val="00AD24B3"/>
    <w:rsid w:val="00AD3E0D"/>
    <w:rsid w:val="00B0573C"/>
    <w:rsid w:val="00B21B04"/>
    <w:rsid w:val="00B2302E"/>
    <w:rsid w:val="00B26A5E"/>
    <w:rsid w:val="00B349AA"/>
    <w:rsid w:val="00B3643D"/>
    <w:rsid w:val="00B36E32"/>
    <w:rsid w:val="00B47849"/>
    <w:rsid w:val="00B52089"/>
    <w:rsid w:val="00B56D14"/>
    <w:rsid w:val="00B63A19"/>
    <w:rsid w:val="00B7456A"/>
    <w:rsid w:val="00B92B09"/>
    <w:rsid w:val="00BB2EB0"/>
    <w:rsid w:val="00BB7F55"/>
    <w:rsid w:val="00BC5DFC"/>
    <w:rsid w:val="00BE0EC8"/>
    <w:rsid w:val="00C1307A"/>
    <w:rsid w:val="00C32C86"/>
    <w:rsid w:val="00C40D19"/>
    <w:rsid w:val="00C41019"/>
    <w:rsid w:val="00C5111C"/>
    <w:rsid w:val="00C61D55"/>
    <w:rsid w:val="00CB7031"/>
    <w:rsid w:val="00CD290E"/>
    <w:rsid w:val="00CF0230"/>
    <w:rsid w:val="00CF500A"/>
    <w:rsid w:val="00D0093A"/>
    <w:rsid w:val="00D0257B"/>
    <w:rsid w:val="00D23FFE"/>
    <w:rsid w:val="00D43E27"/>
    <w:rsid w:val="00D51AD5"/>
    <w:rsid w:val="00D60383"/>
    <w:rsid w:val="00D7622B"/>
    <w:rsid w:val="00D872FD"/>
    <w:rsid w:val="00DA15AA"/>
    <w:rsid w:val="00DE0EA1"/>
    <w:rsid w:val="00DE58AD"/>
    <w:rsid w:val="00DF1E1F"/>
    <w:rsid w:val="00E005E1"/>
    <w:rsid w:val="00E21D31"/>
    <w:rsid w:val="00E35132"/>
    <w:rsid w:val="00E43AC7"/>
    <w:rsid w:val="00E50C45"/>
    <w:rsid w:val="00E56188"/>
    <w:rsid w:val="00E7492F"/>
    <w:rsid w:val="00EC4135"/>
    <w:rsid w:val="00EE0060"/>
    <w:rsid w:val="00EE18A1"/>
    <w:rsid w:val="00EF408B"/>
    <w:rsid w:val="00F3609F"/>
    <w:rsid w:val="00F37545"/>
    <w:rsid w:val="00F619FF"/>
    <w:rsid w:val="00F6308F"/>
    <w:rsid w:val="00F65841"/>
    <w:rsid w:val="00F80BD9"/>
    <w:rsid w:val="00F81EF5"/>
    <w:rsid w:val="00F8409C"/>
    <w:rsid w:val="00FC3591"/>
    <w:rsid w:val="00FD217A"/>
    <w:rsid w:val="00FE27D4"/>
    <w:rsid w:val="00FE3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B608"/>
  <w15:chartTrackingRefBased/>
  <w15:docId w15:val="{FDF98791-D365-42DB-AE7D-0B1EA0CC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09"/>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573C"/>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2DED"/>
    <w:pPr>
      <w:keepNext/>
      <w:keepLines/>
      <w:numPr>
        <w:ilvl w:val="2"/>
        <w:numId w:val="6"/>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3744C"/>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1F39"/>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71F39"/>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71F39"/>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71F39"/>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71F39"/>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7C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C0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7C0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7C09"/>
    <w:rPr>
      <w:color w:val="0563C1" w:themeColor="hyperlink"/>
      <w:u w:val="single"/>
    </w:rPr>
  </w:style>
  <w:style w:type="character" w:styleId="UnresolvedMention">
    <w:name w:val="Unresolved Mention"/>
    <w:basedOn w:val="DefaultParagraphFont"/>
    <w:uiPriority w:val="99"/>
    <w:semiHidden/>
    <w:unhideWhenUsed/>
    <w:rsid w:val="00707C09"/>
    <w:rPr>
      <w:color w:val="605E5C"/>
      <w:shd w:val="clear" w:color="auto" w:fill="E1DFDD"/>
    </w:rPr>
  </w:style>
  <w:style w:type="character" w:styleId="FollowedHyperlink">
    <w:name w:val="FollowedHyperlink"/>
    <w:basedOn w:val="DefaultParagraphFont"/>
    <w:uiPriority w:val="99"/>
    <w:semiHidden/>
    <w:unhideWhenUsed/>
    <w:rsid w:val="00707C09"/>
    <w:rPr>
      <w:color w:val="954F72" w:themeColor="followedHyperlink"/>
      <w:u w:val="single"/>
    </w:rPr>
  </w:style>
  <w:style w:type="paragraph" w:styleId="Caption">
    <w:name w:val="caption"/>
    <w:basedOn w:val="Normal"/>
    <w:next w:val="Normal"/>
    <w:uiPriority w:val="35"/>
    <w:unhideWhenUsed/>
    <w:qFormat/>
    <w:rsid w:val="00584AAB"/>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7A17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1757"/>
    <w:rPr>
      <w:sz w:val="20"/>
      <w:szCs w:val="20"/>
    </w:rPr>
  </w:style>
  <w:style w:type="character" w:styleId="FootnoteReference">
    <w:name w:val="footnote reference"/>
    <w:basedOn w:val="DefaultParagraphFont"/>
    <w:uiPriority w:val="99"/>
    <w:semiHidden/>
    <w:unhideWhenUsed/>
    <w:rsid w:val="007A1757"/>
    <w:rPr>
      <w:vertAlign w:val="superscript"/>
    </w:rPr>
  </w:style>
  <w:style w:type="character" w:customStyle="1" w:styleId="Heading2Char">
    <w:name w:val="Heading 2 Char"/>
    <w:basedOn w:val="DefaultParagraphFont"/>
    <w:link w:val="Heading2"/>
    <w:uiPriority w:val="9"/>
    <w:rsid w:val="00B0573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09F8"/>
    <w:pPr>
      <w:ind w:left="720"/>
      <w:contextualSpacing/>
    </w:pPr>
  </w:style>
  <w:style w:type="character" w:customStyle="1" w:styleId="Heading3Char">
    <w:name w:val="Heading 3 Char"/>
    <w:basedOn w:val="DefaultParagraphFont"/>
    <w:link w:val="Heading3"/>
    <w:uiPriority w:val="9"/>
    <w:rsid w:val="001C2DE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374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71F3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71F3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71F3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71F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71F39"/>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586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3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brown12303/activeCRL/blob/master/activeCRL/docs/ActiveCRL.doc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activeCrl.com/core/CoreConceptSpace" TargetMode="External"/><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activeCrl/core/Refinement"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ctiveCrl/core/Reference"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activeCrl/core/Literal" TargetMode="External"/><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activeCrl.com/core/Element"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B011F98-0744-4883-88C6-EE89D0552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22925</TotalTime>
  <Pages>1</Pages>
  <Words>2527</Words>
  <Characters>14410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Brown</dc:creator>
  <cp:keywords/>
  <dc:description/>
  <cp:lastModifiedBy>Paul Brown</cp:lastModifiedBy>
  <cp:revision>25</cp:revision>
  <dcterms:created xsi:type="dcterms:W3CDTF">2018-10-30T17:25:00Z</dcterms:created>
  <dcterms:modified xsi:type="dcterms:W3CDTF">2019-04-26T15:12:00Z</dcterms:modified>
</cp:coreProperties>
</file>